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03" w:rsidRDefault="00510A03" w:rsidP="00510A03">
      <w:pPr>
        <w:jc w:val="center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>ATIVIDADES ACADÊMICAS CIENTÍFICO-CULTURAIS (AACC; 200 horas)</w:t>
      </w:r>
    </w:p>
    <w:p w:rsidR="00510A03" w:rsidRDefault="00510A03" w:rsidP="00510A03">
      <w:pPr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NOME: ______________________________________________________   </w:t>
      </w:r>
      <w:r w:rsidR="00843AC7">
        <w:rPr>
          <w:rFonts w:cs="Times New Roman"/>
          <w:b/>
          <w:color w:val="000000"/>
          <w:sz w:val="24"/>
          <w:szCs w:val="24"/>
        </w:rPr>
        <w:t>MATRÍCULA: _</w:t>
      </w:r>
      <w:r>
        <w:rPr>
          <w:rFonts w:cs="Times New Roman"/>
          <w:b/>
          <w:color w:val="000000"/>
          <w:sz w:val="24"/>
          <w:szCs w:val="24"/>
        </w:rPr>
        <w:t>______________</w:t>
      </w:r>
      <w:r w:rsidR="00843AC7">
        <w:rPr>
          <w:rFonts w:cs="Times New Roman"/>
          <w:b/>
          <w:color w:val="000000"/>
          <w:sz w:val="24"/>
          <w:szCs w:val="24"/>
        </w:rPr>
        <w:t>PÓLO: _</w:t>
      </w:r>
      <w:r>
        <w:rPr>
          <w:rFonts w:cs="Times New Roman"/>
          <w:b/>
          <w:color w:val="000000"/>
          <w:sz w:val="24"/>
          <w:szCs w:val="24"/>
        </w:rPr>
        <w:t>______________________</w:t>
      </w:r>
    </w:p>
    <w:p w:rsidR="00FB6D41" w:rsidRDefault="00A530FA"/>
    <w:tbl>
      <w:tblPr>
        <w:tblStyle w:val="Tabelacomgrade"/>
        <w:tblW w:w="140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9072"/>
        <w:gridCol w:w="1134"/>
        <w:gridCol w:w="1134"/>
      </w:tblGrid>
      <w:tr w:rsidR="00843AC7" w:rsidTr="00FA4616">
        <w:tc>
          <w:tcPr>
            <w:tcW w:w="709" w:type="dxa"/>
            <w:vAlign w:val="center"/>
          </w:tcPr>
          <w:p w:rsidR="00843AC7" w:rsidRPr="003F6255" w:rsidRDefault="00843AC7" w:rsidP="00843AC7">
            <w:pPr>
              <w:jc w:val="center"/>
              <w:rPr>
                <w:rFonts w:cs="Times New Roman"/>
                <w:b/>
              </w:rPr>
            </w:pPr>
            <w:r w:rsidRPr="003F6255">
              <w:rPr>
                <w:rFonts w:cs="Times New Roman"/>
                <w:b/>
              </w:rPr>
              <w:t>ÍTEM</w:t>
            </w:r>
          </w:p>
        </w:tc>
        <w:tc>
          <w:tcPr>
            <w:tcW w:w="1985" w:type="dxa"/>
            <w:vAlign w:val="center"/>
          </w:tcPr>
          <w:p w:rsidR="00843AC7" w:rsidRDefault="00843AC7" w:rsidP="00843AC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COMO PONTUAR?</w:t>
            </w:r>
          </w:p>
        </w:tc>
        <w:tc>
          <w:tcPr>
            <w:tcW w:w="9072" w:type="dxa"/>
            <w:vAlign w:val="center"/>
          </w:tcPr>
          <w:p w:rsidR="00843AC7" w:rsidRDefault="00843AC7" w:rsidP="00843AC7">
            <w:pPr>
              <w:jc w:val="center"/>
              <w:rPr>
                <w:rFonts w:cs="Times New Roman"/>
                <w:b/>
              </w:rPr>
            </w:pPr>
            <w:r w:rsidRPr="00843AC7">
              <w:rPr>
                <w:rFonts w:cs="Times New Roman"/>
                <w:b/>
                <w:sz w:val="28"/>
                <w:szCs w:val="28"/>
                <w:highlight w:val="yellow"/>
              </w:rPr>
              <w:t>Descrição das Atividades de Pesquisa</w:t>
            </w:r>
            <w:r>
              <w:rPr>
                <w:rFonts w:cs="Times New Roman"/>
                <w:b/>
              </w:rPr>
              <w:t xml:space="preserve"> (Você precisa somar um total de </w:t>
            </w:r>
            <w:r w:rsidRPr="00843AC7">
              <w:rPr>
                <w:rFonts w:cs="Times New Roman"/>
                <w:b/>
                <w:sz w:val="28"/>
                <w:szCs w:val="28"/>
                <w:highlight w:val="yellow"/>
              </w:rPr>
              <w:t>100 horas</w:t>
            </w:r>
            <w:r>
              <w:rPr>
                <w:rFonts w:cs="Times New Roman"/>
                <w:b/>
              </w:rPr>
              <w:t xml:space="preserve"> nesse item. Observe que para algumas atividades existe uma regra de conversão das horas. Em outras, pode haver um limite máximo de pontuação).</w:t>
            </w:r>
          </w:p>
        </w:tc>
        <w:tc>
          <w:tcPr>
            <w:tcW w:w="1134" w:type="dxa"/>
            <w:vAlign w:val="center"/>
          </w:tcPr>
          <w:p w:rsidR="00843AC7" w:rsidRDefault="00843AC7" w:rsidP="00843AC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Quantos eventos/semestres?</w:t>
            </w:r>
          </w:p>
        </w:tc>
        <w:tc>
          <w:tcPr>
            <w:tcW w:w="1134" w:type="dxa"/>
            <w:vAlign w:val="center"/>
          </w:tcPr>
          <w:p w:rsidR="00843AC7" w:rsidRDefault="00843AC7" w:rsidP="00843AC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Carga Horária TOTAL (em horas)</w:t>
            </w:r>
          </w:p>
        </w:tc>
      </w:tr>
      <w:tr w:rsidR="00843AC7" w:rsidTr="00FA4616">
        <w:tc>
          <w:tcPr>
            <w:tcW w:w="709" w:type="dxa"/>
            <w:vAlign w:val="center"/>
          </w:tcPr>
          <w:p w:rsidR="00793BFB" w:rsidRPr="003F6255" w:rsidRDefault="00793BFB" w:rsidP="00793BF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F6255">
              <w:rPr>
                <w:rFonts w:asciiTheme="minorHAnsi" w:hAnsiTheme="minorHAnsi" w:cstheme="minorHAnsi"/>
                <w:b/>
              </w:rPr>
              <w:t>P1</w:t>
            </w:r>
          </w:p>
        </w:tc>
        <w:tc>
          <w:tcPr>
            <w:tcW w:w="1985" w:type="dxa"/>
            <w:vAlign w:val="center"/>
          </w:tcPr>
          <w:p w:rsidR="00843AC7" w:rsidRPr="00510A03" w:rsidRDefault="00843AC7" w:rsidP="00843AC7">
            <w:pPr>
              <w:jc w:val="center"/>
              <w:rPr>
                <w:rFonts w:asciiTheme="minorHAnsi" w:hAnsiTheme="minorHAnsi" w:cstheme="minorHAnsi"/>
              </w:rPr>
            </w:pPr>
            <w:r w:rsidRPr="00510A03">
              <w:rPr>
                <w:rFonts w:asciiTheme="minorHAnsi" w:hAnsiTheme="minorHAnsi" w:cstheme="minorHAnsi"/>
              </w:rPr>
              <w:t>10 horas por disciplina na qual foi monitor por 1 semestre</w:t>
            </w:r>
          </w:p>
        </w:tc>
        <w:tc>
          <w:tcPr>
            <w:tcW w:w="9072" w:type="dxa"/>
            <w:vAlign w:val="center"/>
          </w:tcPr>
          <w:p w:rsidR="00843AC7" w:rsidRPr="00510A03" w:rsidRDefault="00843AC7" w:rsidP="00843AC7">
            <w:pPr>
              <w:jc w:val="center"/>
              <w:rPr>
                <w:rFonts w:asciiTheme="minorHAnsi" w:hAnsiTheme="minorHAnsi" w:cstheme="minorHAnsi"/>
              </w:rPr>
            </w:pPr>
            <w:r w:rsidRPr="00510A03">
              <w:rPr>
                <w:rFonts w:asciiTheme="minorHAnsi" w:hAnsiTheme="minorHAnsi" w:cstheme="minorHAnsi"/>
              </w:rPr>
              <w:t xml:space="preserve">Declaração de </w:t>
            </w:r>
            <w:r w:rsidRPr="00132947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Monitoria de disciplinas de conteúdo científico</w:t>
            </w:r>
            <w:r w:rsidRPr="00510A03">
              <w:rPr>
                <w:rFonts w:asciiTheme="minorHAnsi" w:hAnsiTheme="minorHAnsi" w:cstheme="minorHAnsi"/>
              </w:rPr>
              <w:t xml:space="preserve"> com carga horária mínima de 60h/semestre (na declaração, deve constar o nome da disciplina e a carga horária da mesma, o nome do professor responsável pela disciplina e/ou o Articulador Acadêmico do polo que conduziu a Monitoria podem fornecer essa declaração).</w:t>
            </w:r>
          </w:p>
        </w:tc>
        <w:tc>
          <w:tcPr>
            <w:tcW w:w="1134" w:type="dxa"/>
            <w:vAlign w:val="center"/>
          </w:tcPr>
          <w:p w:rsidR="00843AC7" w:rsidRDefault="00843AC7" w:rsidP="00843AC7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843AC7" w:rsidRDefault="00843AC7" w:rsidP="00843AC7">
            <w:pPr>
              <w:jc w:val="center"/>
            </w:pPr>
          </w:p>
        </w:tc>
      </w:tr>
      <w:tr w:rsidR="00843AC7" w:rsidTr="00FA4616">
        <w:tc>
          <w:tcPr>
            <w:tcW w:w="709" w:type="dxa"/>
            <w:vAlign w:val="center"/>
          </w:tcPr>
          <w:p w:rsidR="00843AC7" w:rsidRPr="003F6255" w:rsidRDefault="00793BFB" w:rsidP="00843AC7">
            <w:pPr>
              <w:jc w:val="center"/>
              <w:rPr>
                <w:rFonts w:asciiTheme="minorHAnsi" w:eastAsia="Cambria" w:hAnsiTheme="minorHAnsi" w:cstheme="minorHAnsi"/>
                <w:b/>
              </w:rPr>
            </w:pPr>
            <w:r w:rsidRPr="003F6255">
              <w:rPr>
                <w:rFonts w:asciiTheme="minorHAnsi" w:eastAsia="Cambria" w:hAnsiTheme="minorHAnsi" w:cstheme="minorHAnsi"/>
                <w:b/>
              </w:rPr>
              <w:t>P2</w:t>
            </w:r>
          </w:p>
        </w:tc>
        <w:tc>
          <w:tcPr>
            <w:tcW w:w="1985" w:type="dxa"/>
            <w:vAlign w:val="center"/>
          </w:tcPr>
          <w:p w:rsidR="00843AC7" w:rsidRPr="00510A03" w:rsidRDefault="00843AC7" w:rsidP="00843AC7">
            <w:pPr>
              <w:jc w:val="center"/>
              <w:rPr>
                <w:rFonts w:asciiTheme="minorHAnsi" w:eastAsia="Cambria" w:hAnsiTheme="minorHAnsi" w:cstheme="minorHAnsi"/>
              </w:rPr>
            </w:pPr>
            <w:r w:rsidRPr="00510A03">
              <w:rPr>
                <w:rFonts w:asciiTheme="minorHAnsi" w:eastAsia="Cambria" w:hAnsiTheme="minorHAnsi" w:cstheme="minorHAnsi"/>
              </w:rPr>
              <w:t>20 horas para cada semestre de estágio</w:t>
            </w:r>
          </w:p>
        </w:tc>
        <w:tc>
          <w:tcPr>
            <w:tcW w:w="9072" w:type="dxa"/>
            <w:vAlign w:val="center"/>
          </w:tcPr>
          <w:p w:rsidR="00843AC7" w:rsidRPr="006912BA" w:rsidRDefault="00843AC7" w:rsidP="00843AC7">
            <w:pPr>
              <w:jc w:val="center"/>
              <w:rPr>
                <w:rFonts w:asciiTheme="minorHAnsi" w:eastAsia="Cambria" w:hAnsiTheme="minorHAnsi" w:cstheme="minorHAnsi"/>
                <w:b/>
                <w:lang w:eastAsia="pt-BR"/>
              </w:rPr>
            </w:pPr>
            <w:r w:rsidRPr="00132947">
              <w:rPr>
                <w:rFonts w:asciiTheme="minorHAnsi" w:eastAsia="Cambria" w:hAnsiTheme="minorHAnsi" w:cstheme="minorHAnsi"/>
                <w:b/>
                <w:sz w:val="28"/>
                <w:szCs w:val="28"/>
                <w:u w:val="single"/>
                <w:lang w:eastAsia="pt-BR"/>
              </w:rPr>
              <w:t>Estágio de Iniciação cientifica COM ou SEM BOLSA</w:t>
            </w:r>
            <w:r w:rsidR="003E1A57">
              <w:rPr>
                <w:rFonts w:asciiTheme="minorHAnsi" w:eastAsia="Cambria" w:hAnsiTheme="minorHAnsi" w:cstheme="minorHAnsi"/>
                <w:b/>
                <w:u w:val="single"/>
                <w:lang w:eastAsia="pt-BR"/>
              </w:rPr>
              <w:t xml:space="preserve"> </w:t>
            </w:r>
            <w:r w:rsidR="003E1A57" w:rsidRPr="003E1A57">
              <w:rPr>
                <w:rFonts w:asciiTheme="minorHAnsi" w:eastAsia="Cambria" w:hAnsiTheme="minorHAnsi" w:cstheme="minorHAnsi"/>
                <w:lang w:eastAsia="pt-BR"/>
              </w:rPr>
              <w:t>(A declaração do estágio deve ser assinada pelo orientador (nos casos de estágio SEM BOLSA de IC) e através de cópia de termo de outorga</w:t>
            </w:r>
            <w:r w:rsidR="003E1A57">
              <w:rPr>
                <w:rFonts w:asciiTheme="minorHAnsi" w:eastAsia="Cambria" w:hAnsiTheme="minorHAnsi" w:cstheme="minorHAnsi"/>
                <w:lang w:eastAsia="pt-BR"/>
              </w:rPr>
              <w:t xml:space="preserve"> do órgão financiador</w:t>
            </w:r>
            <w:r w:rsidR="003E1A57" w:rsidRPr="003E1A57">
              <w:rPr>
                <w:rFonts w:asciiTheme="minorHAnsi" w:eastAsia="Cambria" w:hAnsiTheme="minorHAnsi" w:cstheme="minorHAnsi"/>
                <w:lang w:eastAsia="pt-BR"/>
              </w:rPr>
              <w:t xml:space="preserve"> (nos casos de estágio COM BOLSA de IC).</w:t>
            </w:r>
          </w:p>
        </w:tc>
        <w:tc>
          <w:tcPr>
            <w:tcW w:w="1134" w:type="dxa"/>
            <w:vAlign w:val="center"/>
          </w:tcPr>
          <w:p w:rsidR="00843AC7" w:rsidRDefault="00843AC7" w:rsidP="00843AC7">
            <w:pPr>
              <w:jc w:val="center"/>
              <w:rPr>
                <w:rFonts w:ascii="Cambria" w:eastAsia="Cambria" w:hAnsi="Cambria" w:cs="Cambria"/>
                <w:lang w:eastAsia="pt-BR"/>
              </w:rPr>
            </w:pPr>
          </w:p>
        </w:tc>
        <w:tc>
          <w:tcPr>
            <w:tcW w:w="1134" w:type="dxa"/>
            <w:vAlign w:val="center"/>
          </w:tcPr>
          <w:p w:rsidR="00843AC7" w:rsidRDefault="00843AC7" w:rsidP="00843AC7">
            <w:pPr>
              <w:jc w:val="center"/>
            </w:pPr>
          </w:p>
        </w:tc>
      </w:tr>
      <w:tr w:rsidR="00843AC7" w:rsidTr="00FA4616">
        <w:tc>
          <w:tcPr>
            <w:tcW w:w="709" w:type="dxa"/>
            <w:vAlign w:val="center"/>
          </w:tcPr>
          <w:p w:rsidR="00843AC7" w:rsidRPr="003F6255" w:rsidRDefault="00793BFB" w:rsidP="00843AC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F6255">
              <w:rPr>
                <w:rFonts w:asciiTheme="minorHAnsi" w:hAnsiTheme="minorHAnsi" w:cstheme="minorHAnsi"/>
                <w:b/>
              </w:rPr>
              <w:t>P3</w:t>
            </w:r>
          </w:p>
        </w:tc>
        <w:tc>
          <w:tcPr>
            <w:tcW w:w="1985" w:type="dxa"/>
            <w:vAlign w:val="center"/>
          </w:tcPr>
          <w:p w:rsidR="00843AC7" w:rsidRPr="00510A03" w:rsidRDefault="00843AC7" w:rsidP="00843AC7">
            <w:pPr>
              <w:jc w:val="center"/>
              <w:rPr>
                <w:rFonts w:asciiTheme="minorHAnsi" w:hAnsiTheme="minorHAnsi" w:cstheme="minorHAnsi"/>
              </w:rPr>
            </w:pPr>
            <w:r w:rsidRPr="00510A03">
              <w:rPr>
                <w:rFonts w:asciiTheme="minorHAnsi" w:hAnsiTheme="minorHAnsi" w:cstheme="minorHAnsi"/>
              </w:rPr>
              <w:t>20 horas para cada semestre de estágio</w:t>
            </w:r>
          </w:p>
        </w:tc>
        <w:tc>
          <w:tcPr>
            <w:tcW w:w="9072" w:type="dxa"/>
            <w:vAlign w:val="center"/>
          </w:tcPr>
          <w:p w:rsidR="00843AC7" w:rsidRPr="00510A03" w:rsidRDefault="00843AC7" w:rsidP="00843AC7">
            <w:pPr>
              <w:jc w:val="center"/>
              <w:rPr>
                <w:rFonts w:asciiTheme="minorHAnsi" w:hAnsiTheme="minorHAnsi" w:cstheme="minorHAnsi"/>
                <w:lang w:eastAsia="pt-BR"/>
              </w:rPr>
            </w:pPr>
            <w:r w:rsidRPr="00132947">
              <w:rPr>
                <w:rFonts w:asciiTheme="minorHAnsi" w:hAnsiTheme="minorHAnsi" w:cstheme="minorHAnsi"/>
                <w:b/>
                <w:sz w:val="28"/>
                <w:szCs w:val="28"/>
                <w:u w:val="single"/>
                <w:lang w:eastAsia="pt-BR"/>
              </w:rPr>
              <w:t>Estágio profissional</w:t>
            </w:r>
            <w:r w:rsidRPr="00510A03">
              <w:rPr>
                <w:rFonts w:asciiTheme="minorHAnsi" w:hAnsiTheme="minorHAnsi" w:cstheme="minorHAnsi"/>
                <w:b/>
                <w:bCs/>
                <w:lang w:eastAsia="pt-BR"/>
              </w:rPr>
              <w:t xml:space="preserve"> </w:t>
            </w:r>
            <w:r w:rsidRPr="00510A03">
              <w:rPr>
                <w:rFonts w:asciiTheme="minorHAnsi" w:hAnsiTheme="minorHAnsi" w:cstheme="minorHAnsi"/>
                <w:lang w:eastAsia="pt-BR"/>
              </w:rPr>
              <w:t>(exceto o estágio curricular obrigatório) em laboratório, empresas públicas ou privadas ou outros ambientes de trabalho para atividades de rotina, pertinente à área de ciências). (</w:t>
            </w:r>
            <w:r w:rsidR="00835054" w:rsidRPr="00510A03">
              <w:rPr>
                <w:rFonts w:asciiTheme="minorHAnsi" w:hAnsiTheme="minorHAnsi" w:cstheme="minorHAnsi"/>
                <w:lang w:eastAsia="pt-BR"/>
              </w:rPr>
              <w:t>Carga</w:t>
            </w:r>
            <w:r w:rsidRPr="00510A03">
              <w:rPr>
                <w:rFonts w:asciiTheme="minorHAnsi" w:hAnsiTheme="minorHAnsi" w:cstheme="minorHAnsi"/>
                <w:lang w:eastAsia="pt-BR"/>
              </w:rPr>
              <w:t xml:space="preserve"> horária semanal mínima de 10 horas comprovada</w:t>
            </w:r>
            <w:r>
              <w:rPr>
                <w:rFonts w:asciiTheme="minorHAnsi" w:hAnsiTheme="minorHAnsi" w:cstheme="minorHAnsi"/>
                <w:lang w:eastAsia="pt-BR"/>
              </w:rPr>
              <w:t>s</w:t>
            </w:r>
            <w:r w:rsidRPr="00510A03">
              <w:rPr>
                <w:rFonts w:asciiTheme="minorHAnsi" w:hAnsiTheme="minorHAnsi" w:cstheme="minorHAnsi"/>
                <w:lang w:eastAsia="pt-BR"/>
              </w:rPr>
              <w:t xml:space="preserve"> na declaração).</w:t>
            </w:r>
          </w:p>
        </w:tc>
        <w:tc>
          <w:tcPr>
            <w:tcW w:w="1134" w:type="dxa"/>
            <w:vAlign w:val="center"/>
          </w:tcPr>
          <w:p w:rsidR="00843AC7" w:rsidRDefault="00843AC7" w:rsidP="00843AC7">
            <w:pPr>
              <w:jc w:val="center"/>
              <w:rPr>
                <w:lang w:eastAsia="pt-BR"/>
              </w:rPr>
            </w:pPr>
          </w:p>
        </w:tc>
        <w:tc>
          <w:tcPr>
            <w:tcW w:w="1134" w:type="dxa"/>
            <w:vAlign w:val="center"/>
          </w:tcPr>
          <w:p w:rsidR="00843AC7" w:rsidRDefault="00843AC7" w:rsidP="00843AC7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P4</w:t>
            </w:r>
          </w:p>
        </w:tc>
        <w:tc>
          <w:tcPr>
            <w:tcW w:w="1985" w:type="dxa"/>
            <w:vAlign w:val="center"/>
          </w:tcPr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</w:rPr>
            </w:pPr>
            <w:r w:rsidRPr="00510A03">
              <w:rPr>
                <w:rFonts w:asciiTheme="minorHAnsi" w:hAnsiTheme="minorHAnsi" w:cstheme="minorHAnsi"/>
              </w:rPr>
              <w:t>20 horas para cada semestre de estágio</w:t>
            </w:r>
          </w:p>
        </w:tc>
        <w:tc>
          <w:tcPr>
            <w:tcW w:w="9072" w:type="dxa"/>
            <w:vAlign w:val="center"/>
          </w:tcPr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  <w:lang w:eastAsia="pt-BR"/>
              </w:rPr>
            </w:pPr>
            <w:r w:rsidRPr="00132947">
              <w:rPr>
                <w:rFonts w:asciiTheme="minorHAnsi" w:hAnsiTheme="minorHAnsi" w:cstheme="minorHAnsi"/>
                <w:b/>
                <w:sz w:val="28"/>
                <w:szCs w:val="28"/>
                <w:u w:val="single"/>
                <w:lang w:eastAsia="pt-BR"/>
              </w:rPr>
              <w:t>Estágio voluntário</w:t>
            </w:r>
            <w:r w:rsidRPr="00510A03">
              <w:rPr>
                <w:rFonts w:asciiTheme="minorHAnsi" w:hAnsiTheme="minorHAnsi" w:cstheme="minorHAnsi"/>
                <w:b/>
                <w:bCs/>
                <w:lang w:eastAsia="pt-BR"/>
              </w:rPr>
              <w:t xml:space="preserve"> </w:t>
            </w:r>
            <w:r w:rsidRPr="00510A03">
              <w:rPr>
                <w:rFonts w:asciiTheme="minorHAnsi" w:hAnsiTheme="minorHAnsi" w:cstheme="minorHAnsi"/>
                <w:lang w:eastAsia="pt-BR"/>
              </w:rPr>
              <w:t>(exceto o estágio curricular obrigatório) em laboratório, empresas públicas ou privadas ou outros ambientes de trabalho para atividades de rotina, pertinente à área de ciências). (Carga horária semanal mínima de 10 horas comprovada</w:t>
            </w:r>
            <w:r>
              <w:rPr>
                <w:rFonts w:asciiTheme="minorHAnsi" w:hAnsiTheme="minorHAnsi" w:cstheme="minorHAnsi"/>
                <w:lang w:eastAsia="pt-BR"/>
              </w:rPr>
              <w:t>s</w:t>
            </w:r>
            <w:r w:rsidRPr="00510A03">
              <w:rPr>
                <w:rFonts w:asciiTheme="minorHAnsi" w:hAnsiTheme="minorHAnsi" w:cstheme="minorHAnsi"/>
                <w:lang w:eastAsia="pt-BR"/>
              </w:rPr>
              <w:t xml:space="preserve"> na declaração).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lang w:eastAsia="pt-BR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P5</w:t>
            </w:r>
          </w:p>
        </w:tc>
        <w:tc>
          <w:tcPr>
            <w:tcW w:w="1985" w:type="dxa"/>
            <w:vAlign w:val="center"/>
          </w:tcPr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</w:rPr>
            </w:pPr>
            <w:r w:rsidRPr="00510A03">
              <w:rPr>
                <w:rFonts w:asciiTheme="minorHAnsi" w:hAnsiTheme="minorHAnsi" w:cstheme="minorHAnsi"/>
              </w:rPr>
              <w:t>20 horas por evento</w:t>
            </w:r>
          </w:p>
        </w:tc>
        <w:tc>
          <w:tcPr>
            <w:tcW w:w="9072" w:type="dxa"/>
            <w:vAlign w:val="center"/>
          </w:tcPr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</w:rPr>
            </w:pPr>
            <w:r w:rsidRPr="00132947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Membro da Comissão Organizadora</w:t>
            </w:r>
            <w:r w:rsidRPr="006912BA">
              <w:rPr>
                <w:rFonts w:asciiTheme="minorHAnsi" w:hAnsiTheme="minorHAnsi" w:cstheme="minorHAnsi"/>
                <w:b/>
                <w:u w:val="single"/>
              </w:rPr>
              <w:t xml:space="preserve"> de encontros científicos nos polos</w:t>
            </w:r>
            <w:r w:rsidRPr="00510A03">
              <w:rPr>
                <w:rFonts w:asciiTheme="minorHAnsi" w:hAnsiTheme="minorHAnsi" w:cstheme="minorHAnsi"/>
              </w:rPr>
              <w:t>, como por exemplo: Semana da Biologia, Semana acadêmica, Convite a pesquisadores para palestras científicas, exposição de Insetos na Educação Básica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P6</w:t>
            </w:r>
          </w:p>
        </w:tc>
        <w:tc>
          <w:tcPr>
            <w:tcW w:w="1985" w:type="dxa"/>
            <w:vAlign w:val="center"/>
          </w:tcPr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</w:rPr>
            </w:pPr>
            <w:r w:rsidRPr="00510A03">
              <w:rPr>
                <w:rFonts w:asciiTheme="minorHAnsi" w:hAnsiTheme="minorHAnsi" w:cstheme="minorHAnsi"/>
              </w:rPr>
              <w:t>20 horas por evento</w:t>
            </w:r>
          </w:p>
        </w:tc>
        <w:tc>
          <w:tcPr>
            <w:tcW w:w="9072" w:type="dxa"/>
            <w:vAlign w:val="center"/>
          </w:tcPr>
          <w:p w:rsidR="00F30A24" w:rsidRPr="00510A03" w:rsidRDefault="00F30A24" w:rsidP="00132947">
            <w:pPr>
              <w:jc w:val="center"/>
              <w:rPr>
                <w:rFonts w:asciiTheme="minorHAnsi" w:hAnsiTheme="minorHAnsi" w:cstheme="minorHAnsi"/>
              </w:rPr>
            </w:pPr>
            <w:r w:rsidRPr="00132947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Membro da Comissão Organizadora</w:t>
            </w:r>
            <w:r w:rsidRPr="006912BA">
              <w:rPr>
                <w:rFonts w:asciiTheme="minorHAnsi" w:hAnsiTheme="minorHAnsi" w:cstheme="minorHAnsi"/>
                <w:b/>
                <w:u w:val="single"/>
              </w:rPr>
              <w:t xml:space="preserve"> de encontros científicos </w:t>
            </w:r>
            <w:r w:rsidR="00132947">
              <w:rPr>
                <w:rFonts w:asciiTheme="minorHAnsi" w:hAnsiTheme="minorHAnsi" w:cstheme="minorHAnsi"/>
                <w:b/>
                <w:u w:val="single"/>
              </w:rPr>
              <w:t>dos polos oferecidos ONLINE</w:t>
            </w:r>
            <w:r w:rsidRPr="00510A03">
              <w:rPr>
                <w:rFonts w:asciiTheme="minorHAnsi" w:hAnsiTheme="minorHAnsi" w:cstheme="minorHAnsi"/>
              </w:rPr>
              <w:t>, como por exemplo: Semana da Biologia, Semana acadêmica, Convite a pesquisadores para palestras científicas, exposição de Insetos na Educação Básica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P7</w:t>
            </w:r>
          </w:p>
        </w:tc>
        <w:tc>
          <w:tcPr>
            <w:tcW w:w="1985" w:type="dxa"/>
            <w:vAlign w:val="center"/>
          </w:tcPr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</w:rPr>
            </w:pPr>
            <w:r w:rsidRPr="00510A03">
              <w:rPr>
                <w:rFonts w:asciiTheme="minorHAnsi" w:hAnsiTheme="minorHAnsi" w:cstheme="minorHAnsi"/>
              </w:rPr>
              <w:t>20 horas por evento</w:t>
            </w:r>
          </w:p>
        </w:tc>
        <w:tc>
          <w:tcPr>
            <w:tcW w:w="9072" w:type="dxa"/>
            <w:vAlign w:val="center"/>
          </w:tcPr>
          <w:p w:rsidR="00F30A24" w:rsidRPr="00510A03" w:rsidRDefault="00132947" w:rsidP="00F30A24">
            <w:pPr>
              <w:jc w:val="center"/>
              <w:rPr>
                <w:rFonts w:asciiTheme="minorHAnsi" w:hAnsiTheme="minorHAnsi" w:cstheme="minorHAnsi"/>
              </w:rPr>
            </w:pPr>
            <w:r w:rsidRPr="00132947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Organização</w:t>
            </w:r>
            <w:r w:rsidR="00F30A24" w:rsidRPr="00132947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 xml:space="preserve"> de Oficinas</w:t>
            </w:r>
            <w:r w:rsidR="00F30A24" w:rsidRPr="00D42736">
              <w:rPr>
                <w:rFonts w:asciiTheme="minorHAnsi" w:hAnsiTheme="minorHAnsi" w:cstheme="minorHAnsi"/>
                <w:b/>
              </w:rPr>
              <w:t xml:space="preserve"> </w:t>
            </w:r>
            <w:r w:rsidR="00D42736" w:rsidRPr="00D42736">
              <w:rPr>
                <w:rFonts w:asciiTheme="minorHAnsi" w:hAnsiTheme="minorHAnsi" w:cstheme="minorHAnsi"/>
                <w:b/>
              </w:rPr>
              <w:t>(presenciais ou ONLINE)</w:t>
            </w:r>
            <w:r w:rsidR="00D42736">
              <w:rPr>
                <w:rFonts w:asciiTheme="minorHAnsi" w:hAnsiTheme="minorHAnsi" w:cstheme="minorHAnsi"/>
              </w:rPr>
              <w:t xml:space="preserve"> </w:t>
            </w:r>
            <w:r w:rsidR="00F30A24" w:rsidRPr="00510A03">
              <w:rPr>
                <w:rFonts w:asciiTheme="minorHAnsi" w:hAnsiTheme="minorHAnsi" w:cstheme="minorHAnsi"/>
              </w:rPr>
              <w:t>visando educação científica, para a saúde e meio ambiente, para qualquer público, nos polos ou em eventos semelhantes.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P8</w:t>
            </w:r>
          </w:p>
        </w:tc>
        <w:tc>
          <w:tcPr>
            <w:tcW w:w="1985" w:type="dxa"/>
            <w:vAlign w:val="center"/>
          </w:tcPr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Pr="00510A03">
              <w:rPr>
                <w:rFonts w:asciiTheme="minorHAnsi" w:hAnsiTheme="minorHAnsi" w:cstheme="minorHAnsi"/>
              </w:rPr>
              <w:t xml:space="preserve"> horas por evento</w:t>
            </w:r>
          </w:p>
        </w:tc>
        <w:tc>
          <w:tcPr>
            <w:tcW w:w="9072" w:type="dxa"/>
            <w:vAlign w:val="center"/>
          </w:tcPr>
          <w:p w:rsidR="00F30A24" w:rsidRPr="00510A03" w:rsidRDefault="00F30A24" w:rsidP="00D42736">
            <w:pPr>
              <w:jc w:val="center"/>
              <w:rPr>
                <w:rFonts w:asciiTheme="minorHAnsi" w:hAnsiTheme="minorHAnsi" w:cstheme="minorHAnsi"/>
              </w:rPr>
            </w:pPr>
            <w:r w:rsidRPr="00F30A24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Participação</w:t>
            </w:r>
            <w:r>
              <w:rPr>
                <w:rFonts w:asciiTheme="minorHAnsi" w:hAnsiTheme="minorHAnsi" w:cstheme="minorHAnsi"/>
                <w:b/>
                <w:u w:val="single"/>
              </w:rPr>
              <w:t xml:space="preserve"> </w:t>
            </w:r>
            <w:r w:rsidRPr="00F30A24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em Oficinas</w:t>
            </w:r>
            <w:r w:rsidR="00D42736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 xml:space="preserve"> </w:t>
            </w:r>
            <w:r w:rsidR="00D42736" w:rsidRPr="00D42736">
              <w:rPr>
                <w:rFonts w:asciiTheme="minorHAnsi" w:hAnsiTheme="minorHAnsi" w:cstheme="minorHAnsi"/>
                <w:b/>
              </w:rPr>
              <w:t>(presenciais ou ONLINE)</w:t>
            </w:r>
            <w:r w:rsidR="00D42736">
              <w:rPr>
                <w:rFonts w:asciiTheme="minorHAnsi" w:hAnsiTheme="minorHAnsi" w:cstheme="minorHAnsi"/>
              </w:rPr>
              <w:t xml:space="preserve"> </w:t>
            </w:r>
            <w:r w:rsidRPr="00510A03">
              <w:rPr>
                <w:rFonts w:asciiTheme="minorHAnsi" w:hAnsiTheme="minorHAnsi" w:cstheme="minorHAnsi"/>
              </w:rPr>
              <w:t>visando educação científica, para a saúde e meio ambiente, para qualquer público, nos polos ou em eventos semelhantes.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F6255"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985" w:type="dxa"/>
            <w:vAlign w:val="center"/>
          </w:tcPr>
          <w:p w:rsidR="00F30A24" w:rsidRPr="00510A03" w:rsidRDefault="00115DE0" w:rsidP="00F30A2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F30A24">
              <w:rPr>
                <w:rFonts w:asciiTheme="minorHAnsi" w:hAnsiTheme="minorHAnsi" w:cstheme="minorHAnsi"/>
              </w:rPr>
              <w:t>0</w:t>
            </w:r>
            <w:r w:rsidR="00F30A24" w:rsidRPr="00510A03">
              <w:rPr>
                <w:rFonts w:asciiTheme="minorHAnsi" w:hAnsiTheme="minorHAnsi" w:cstheme="minorHAnsi"/>
              </w:rPr>
              <w:t xml:space="preserve"> horas por evento</w:t>
            </w:r>
          </w:p>
        </w:tc>
        <w:tc>
          <w:tcPr>
            <w:tcW w:w="9072" w:type="dxa"/>
            <w:vAlign w:val="center"/>
          </w:tcPr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Organização de</w:t>
            </w:r>
            <w:r w:rsidRPr="00F30A24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 xml:space="preserve"> fóruns</w:t>
            </w:r>
            <w:r w:rsidRPr="00510A03">
              <w:rPr>
                <w:rFonts w:asciiTheme="minorHAnsi" w:hAnsiTheme="minorHAnsi" w:cstheme="minorHAnsi"/>
              </w:rPr>
              <w:t xml:space="preserve">, chats e outras mídias promovidas </w:t>
            </w:r>
            <w:r>
              <w:rPr>
                <w:rFonts w:asciiTheme="minorHAnsi" w:hAnsiTheme="minorHAnsi" w:cstheme="minorHAnsi"/>
              </w:rPr>
              <w:t>por disciplinas do curso</w:t>
            </w:r>
            <w:r w:rsidRPr="00510A03">
              <w:rPr>
                <w:rFonts w:asciiTheme="minorHAnsi" w:hAnsiTheme="minorHAnsi" w:cstheme="minorHAnsi"/>
              </w:rPr>
              <w:t xml:space="preserve"> através de leitura/interpretação de artigos e capítulos de livros de conteúdo científico.</w:t>
            </w:r>
            <w:r>
              <w:rPr>
                <w:rFonts w:asciiTheme="minorHAnsi" w:hAnsiTheme="minorHAnsi" w:cstheme="minorHAnsi"/>
              </w:rPr>
              <w:t xml:space="preserve"> A declaração deverá ser fornecida pelo professor e/ou articulador do polo corresponsável pela organização do evento.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F6255"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1985" w:type="dxa"/>
            <w:vAlign w:val="center"/>
          </w:tcPr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Pr="00510A03">
              <w:rPr>
                <w:rFonts w:asciiTheme="minorHAnsi" w:hAnsiTheme="minorHAnsi" w:cstheme="minorHAnsi"/>
              </w:rPr>
              <w:t xml:space="preserve"> horas por evento</w:t>
            </w:r>
          </w:p>
        </w:tc>
        <w:tc>
          <w:tcPr>
            <w:tcW w:w="9072" w:type="dxa"/>
            <w:vAlign w:val="center"/>
          </w:tcPr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</w:rPr>
            </w:pPr>
            <w:r w:rsidRPr="00F30A24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Participação em fóruns</w:t>
            </w:r>
            <w:r w:rsidRPr="00510A03">
              <w:rPr>
                <w:rFonts w:asciiTheme="minorHAnsi" w:hAnsiTheme="minorHAnsi" w:cstheme="minorHAnsi"/>
              </w:rPr>
              <w:t xml:space="preserve">, chats e outras mídias promovidas </w:t>
            </w:r>
            <w:r>
              <w:rPr>
                <w:rFonts w:asciiTheme="minorHAnsi" w:hAnsiTheme="minorHAnsi" w:cstheme="minorHAnsi"/>
              </w:rPr>
              <w:t>por disciplinas do curso</w:t>
            </w:r>
            <w:r w:rsidRPr="00510A03">
              <w:rPr>
                <w:rFonts w:asciiTheme="minorHAnsi" w:hAnsiTheme="minorHAnsi" w:cstheme="minorHAnsi"/>
              </w:rPr>
              <w:t xml:space="preserve"> através de leitura/interpretação de artigos e capítulos de livros de conteúdo científico.</w:t>
            </w:r>
            <w:r>
              <w:rPr>
                <w:rFonts w:asciiTheme="minorHAnsi" w:hAnsiTheme="minorHAnsi" w:cstheme="minorHAnsi"/>
              </w:rPr>
              <w:t xml:space="preserve"> A declaração deverá ser fornecida pelo professor e/ou articulador do polo responsável pela organização do evento.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P11</w:t>
            </w:r>
          </w:p>
        </w:tc>
        <w:tc>
          <w:tcPr>
            <w:tcW w:w="1985" w:type="dxa"/>
            <w:vAlign w:val="center"/>
          </w:tcPr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</w:rPr>
            </w:pPr>
            <w:r w:rsidRPr="00510A03">
              <w:rPr>
                <w:rFonts w:asciiTheme="minorHAnsi" w:hAnsiTheme="minorHAnsi" w:cstheme="minorHAnsi"/>
              </w:rPr>
              <w:t>10 horas por evento</w:t>
            </w:r>
          </w:p>
        </w:tc>
        <w:tc>
          <w:tcPr>
            <w:tcW w:w="9072" w:type="dxa"/>
            <w:vAlign w:val="center"/>
          </w:tcPr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</w:rPr>
            </w:pPr>
            <w:r w:rsidRPr="0065745B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Participação em encontros científicos nos polos oferecidos presencialmente</w:t>
            </w:r>
            <w:r w:rsidRPr="00510A03">
              <w:rPr>
                <w:rFonts w:asciiTheme="minorHAnsi" w:hAnsiTheme="minorHAnsi" w:cstheme="minorHAnsi"/>
              </w:rPr>
              <w:t>, como por exemplo: Semana da biologia, Semana acadêmica, Palestras científicas, Exposição de Insetos na Educação Básica.</w:t>
            </w:r>
          </w:p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</w:rPr>
            </w:pPr>
            <w:r w:rsidRPr="00510A03">
              <w:rPr>
                <w:rFonts w:asciiTheme="minorHAnsi" w:hAnsiTheme="minorHAnsi" w:cstheme="minorHAnsi"/>
              </w:rPr>
              <w:t>OBS: Se você já obteve o crédito pela organização do evento, não poderá acumular pontos nesse item.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P12</w:t>
            </w:r>
          </w:p>
        </w:tc>
        <w:tc>
          <w:tcPr>
            <w:tcW w:w="1985" w:type="dxa"/>
            <w:vAlign w:val="center"/>
          </w:tcPr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</w:rPr>
            </w:pPr>
            <w:r w:rsidRPr="00510A03">
              <w:rPr>
                <w:rFonts w:asciiTheme="minorHAnsi" w:hAnsiTheme="minorHAnsi" w:cstheme="minorHAnsi"/>
              </w:rPr>
              <w:t>10 horas por evento</w:t>
            </w:r>
          </w:p>
        </w:tc>
        <w:tc>
          <w:tcPr>
            <w:tcW w:w="9072" w:type="dxa"/>
            <w:vAlign w:val="center"/>
          </w:tcPr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</w:rPr>
            </w:pPr>
            <w:r w:rsidRPr="0065745B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Participação em encontros científicos dos polos oferecidos de forma ONLINE</w:t>
            </w:r>
            <w:r w:rsidRPr="00510A03">
              <w:rPr>
                <w:rFonts w:asciiTheme="minorHAnsi" w:hAnsiTheme="minorHAnsi" w:cstheme="minorHAnsi"/>
              </w:rPr>
              <w:t>, como por exemplo: Semana da biologia, Semana acadêmica, Palestras científicas, Exposição de Insetos na Educação Básica.</w:t>
            </w:r>
          </w:p>
          <w:p w:rsidR="00F30A24" w:rsidRPr="00510A03" w:rsidRDefault="00F30A24" w:rsidP="00F30A24">
            <w:pPr>
              <w:jc w:val="center"/>
              <w:rPr>
                <w:rFonts w:asciiTheme="minorHAnsi" w:hAnsiTheme="minorHAnsi" w:cstheme="minorHAnsi"/>
              </w:rPr>
            </w:pPr>
            <w:r w:rsidRPr="00510A03">
              <w:rPr>
                <w:rFonts w:asciiTheme="minorHAnsi" w:hAnsiTheme="minorHAnsi" w:cstheme="minorHAnsi"/>
              </w:rPr>
              <w:t>OBS: Se você já obteve o crédito pela organização do evento, não poderá acumular pontos nesse item.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774844" w:rsidP="00F30A2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P13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 horas por apresentação (com limite de 20 h/semestre)</w:t>
            </w:r>
          </w:p>
        </w:tc>
        <w:tc>
          <w:tcPr>
            <w:tcW w:w="9072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 w:rsidRPr="006912BA">
              <w:rPr>
                <w:rFonts w:cs="Times New Roman"/>
                <w:b/>
              </w:rPr>
              <w:t>Apresentação de seminários ou “</w:t>
            </w:r>
            <w:proofErr w:type="spellStart"/>
            <w:r w:rsidRPr="006912BA">
              <w:rPr>
                <w:rFonts w:cs="Times New Roman"/>
                <w:b/>
              </w:rPr>
              <w:t>journals</w:t>
            </w:r>
            <w:proofErr w:type="spellEnd"/>
            <w:r w:rsidRPr="006912BA">
              <w:rPr>
                <w:rFonts w:cs="Times New Roman"/>
                <w:b/>
              </w:rPr>
              <w:t>” no laboratório (presencialmente ou ONLINE)</w:t>
            </w:r>
            <w:r>
              <w:rPr>
                <w:rFonts w:cs="Times New Roman"/>
              </w:rPr>
              <w:t xml:space="preserve"> onde desenvolve estágio de iniciação científica. A declaração a apresentação do seminário deverá ser fornecida pelo orientador e/ou chefe do laboratório.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774844" w:rsidP="00F30A2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P14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 horas/evento</w:t>
            </w:r>
          </w:p>
        </w:tc>
        <w:tc>
          <w:tcPr>
            <w:tcW w:w="9072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 w:rsidRPr="006912BA">
              <w:rPr>
                <w:rFonts w:cs="Times New Roman"/>
                <w:b/>
              </w:rPr>
              <w:t>Organização de visitas guiadas a espaços científicos com grupos da educação básica</w:t>
            </w:r>
            <w:r>
              <w:rPr>
                <w:rFonts w:cs="Times New Roman"/>
              </w:rPr>
              <w:t>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774844" w:rsidP="00F30A2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P15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 horas para cada dia de efetiva duração do evento.</w:t>
            </w:r>
          </w:p>
        </w:tc>
        <w:tc>
          <w:tcPr>
            <w:tcW w:w="9072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 w:rsidRPr="006912BA">
              <w:rPr>
                <w:rFonts w:cs="Times New Roman"/>
                <w:b/>
              </w:rPr>
              <w:t>Participação em congressos científicos, workshops, simpósios em eventos PRESENCIAIS</w:t>
            </w:r>
            <w:r>
              <w:rPr>
                <w:rFonts w:cs="Times New Roman"/>
              </w:rPr>
              <w:t>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774844" w:rsidP="00F30A2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P16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 horas para cada 8 horas de carga horária do evento</w:t>
            </w:r>
          </w:p>
        </w:tc>
        <w:tc>
          <w:tcPr>
            <w:tcW w:w="9072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 w:rsidRPr="006912BA">
              <w:rPr>
                <w:rFonts w:cs="Times New Roman"/>
                <w:b/>
              </w:rPr>
              <w:t>Participação em congressos científicos, workshops, simpósios em eventos ONLINE</w:t>
            </w:r>
            <w:r>
              <w:rPr>
                <w:rFonts w:cs="Times New Roman"/>
              </w:rPr>
              <w:t>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774844" w:rsidP="00F30A2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P17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 horas por trabalho apresentado.</w:t>
            </w:r>
          </w:p>
        </w:tc>
        <w:tc>
          <w:tcPr>
            <w:tcW w:w="9072" w:type="dxa"/>
            <w:vAlign w:val="center"/>
          </w:tcPr>
          <w:p w:rsidR="00F30A24" w:rsidRPr="006912BA" w:rsidRDefault="00F30A24" w:rsidP="00F30A24">
            <w:pPr>
              <w:jc w:val="center"/>
              <w:rPr>
                <w:rFonts w:cs="Times New Roman"/>
                <w:b/>
              </w:rPr>
            </w:pPr>
            <w:r w:rsidRPr="006912BA">
              <w:rPr>
                <w:rFonts w:cs="Times New Roman"/>
                <w:b/>
              </w:rPr>
              <w:t xml:space="preserve">Participação como autor/coautor </w:t>
            </w:r>
            <w:r w:rsidRPr="005A3A67">
              <w:rPr>
                <w:rFonts w:cs="Times New Roman"/>
                <w:b/>
                <w:sz w:val="28"/>
                <w:szCs w:val="28"/>
              </w:rPr>
              <w:t>sob a forma de painéis</w:t>
            </w:r>
            <w:r w:rsidRPr="006912BA">
              <w:rPr>
                <w:rFonts w:cs="Times New Roman"/>
                <w:b/>
              </w:rPr>
              <w:t>, com resumos publicados nos anais no congresso/simpósio</w:t>
            </w:r>
            <w:r>
              <w:rPr>
                <w:rFonts w:cs="Times New Roman"/>
                <w:b/>
              </w:rPr>
              <w:t xml:space="preserve"> (eventos presenciais ou ONLINE)</w:t>
            </w:r>
            <w:r w:rsidRPr="006912BA">
              <w:rPr>
                <w:rFonts w:cs="Times New Roman"/>
                <w:b/>
              </w:rPr>
              <w:t>.</w:t>
            </w:r>
          </w:p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774844" w:rsidP="00F30A2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P18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 pontos por trabalho apresentado</w:t>
            </w:r>
          </w:p>
        </w:tc>
        <w:tc>
          <w:tcPr>
            <w:tcW w:w="9072" w:type="dxa"/>
            <w:vAlign w:val="center"/>
          </w:tcPr>
          <w:p w:rsidR="00F30A24" w:rsidRPr="005A3A67" w:rsidRDefault="00F30A24" w:rsidP="00F30A24">
            <w:pPr>
              <w:jc w:val="center"/>
              <w:rPr>
                <w:del w:id="0" w:author="CRISTIANE  DEL CORSSO" w:date="2020-04-07T15:13:00Z"/>
                <w:rFonts w:cs="Times New Roman"/>
                <w:b/>
              </w:rPr>
            </w:pPr>
            <w:r w:rsidRPr="005A3A67">
              <w:rPr>
                <w:rFonts w:cs="Times New Roman"/>
                <w:b/>
              </w:rPr>
              <w:t xml:space="preserve">Participação como autor/coautor </w:t>
            </w:r>
            <w:r w:rsidRPr="005A3A67">
              <w:rPr>
                <w:rFonts w:cs="Times New Roman"/>
                <w:b/>
                <w:sz w:val="28"/>
                <w:szCs w:val="28"/>
              </w:rPr>
              <w:t>sob a forma</w:t>
            </w:r>
            <w:r w:rsidRPr="005A3A67">
              <w:rPr>
                <w:rFonts w:cs="Times New Roman"/>
                <w:b/>
              </w:rPr>
              <w:t xml:space="preserve"> </w:t>
            </w:r>
            <w:r w:rsidRPr="005A3A67">
              <w:rPr>
                <w:rFonts w:cs="Times New Roman"/>
                <w:b/>
                <w:sz w:val="28"/>
                <w:szCs w:val="28"/>
              </w:rPr>
              <w:t>de apresentação oral</w:t>
            </w:r>
            <w:r w:rsidRPr="005A3A67">
              <w:rPr>
                <w:rFonts w:cs="Times New Roman"/>
                <w:b/>
              </w:rPr>
              <w:t>, com resumos publicados nos anais no congresso/simpósio.</w:t>
            </w:r>
          </w:p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774844" w:rsidP="00F30A2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P19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 pontos por trabalho apresentado</w:t>
            </w:r>
          </w:p>
        </w:tc>
        <w:tc>
          <w:tcPr>
            <w:tcW w:w="9072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 w:rsidRPr="005A3A67">
              <w:rPr>
                <w:rFonts w:cs="Times New Roman"/>
                <w:b/>
              </w:rPr>
              <w:t xml:space="preserve">Participação como autor/coautor </w:t>
            </w:r>
            <w:r w:rsidRPr="005A3A67">
              <w:rPr>
                <w:rFonts w:cs="Times New Roman"/>
                <w:b/>
                <w:sz w:val="28"/>
                <w:szCs w:val="28"/>
              </w:rPr>
              <w:t>em publicações integrais em revistas científicas</w:t>
            </w:r>
            <w:r w:rsidRPr="005A3A67">
              <w:rPr>
                <w:rFonts w:cs="Times New Roman"/>
                <w:b/>
              </w:rPr>
              <w:t xml:space="preserve"> especializadas e com corpo editorial</w:t>
            </w:r>
            <w:r>
              <w:rPr>
                <w:rFonts w:cs="Times New Roman"/>
              </w:rPr>
              <w:t>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  <w:p w:rsidR="00F30A24" w:rsidRDefault="00F30A24" w:rsidP="00F30A24">
            <w:pPr>
              <w:jc w:val="center"/>
            </w:pPr>
          </w:p>
          <w:p w:rsidR="00F30A24" w:rsidRDefault="00F30A24" w:rsidP="00F30A24">
            <w:pPr>
              <w:jc w:val="center"/>
            </w:pPr>
          </w:p>
          <w:p w:rsidR="00F30A24" w:rsidRDefault="00F30A24" w:rsidP="00F30A24">
            <w:pPr>
              <w:jc w:val="center"/>
            </w:pPr>
          </w:p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774844">
            <w:pPr>
              <w:jc w:val="center"/>
              <w:rPr>
                <w:rFonts w:cs="Times New Roman"/>
                <w:b/>
              </w:rPr>
            </w:pPr>
            <w:r w:rsidRPr="003F6255">
              <w:rPr>
                <w:rFonts w:cs="Times New Roman"/>
                <w:b/>
              </w:rPr>
              <w:t>P</w:t>
            </w:r>
            <w:r w:rsidR="00774844">
              <w:rPr>
                <w:rFonts w:cs="Times New Roman"/>
                <w:b/>
              </w:rPr>
              <w:t>20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 horas nesse item para cada 20h de curso assistidas (limite de 50 horas que equivalem a 200h de cursos).</w:t>
            </w:r>
          </w:p>
        </w:tc>
        <w:tc>
          <w:tcPr>
            <w:tcW w:w="9072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 w:rsidRPr="005A3A67">
              <w:rPr>
                <w:rFonts w:cs="Times New Roman"/>
                <w:b/>
                <w:u w:val="single"/>
              </w:rPr>
              <w:t>Cursos de aperfeiçoamento na área científica</w:t>
            </w:r>
            <w:r w:rsidRPr="005A3A67">
              <w:rPr>
                <w:rFonts w:cs="Times New Roman"/>
                <w:b/>
              </w:rPr>
              <w:t>, oferecidos PRESENCIALMENTE</w:t>
            </w:r>
            <w:r>
              <w:rPr>
                <w:rFonts w:cs="Times New Roman"/>
                <w:b/>
              </w:rPr>
              <w:t xml:space="preserve"> ou ONLINE</w:t>
            </w:r>
            <w:r>
              <w:rPr>
                <w:rFonts w:cs="Times New Roman"/>
              </w:rPr>
              <w:t>, com comprovação da carga horária no certificado.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cs="Times New Roman"/>
                <w:b/>
              </w:rPr>
            </w:pPr>
            <w:r w:rsidRPr="003F6255">
              <w:rPr>
                <w:rFonts w:cs="Times New Roman"/>
                <w:b/>
              </w:rPr>
              <w:t>P</w:t>
            </w:r>
            <w:r w:rsidR="00774844">
              <w:rPr>
                <w:rFonts w:cs="Times New Roman"/>
                <w:b/>
              </w:rPr>
              <w:t>21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 horas por dissertação ou tese assistida.</w:t>
            </w:r>
          </w:p>
        </w:tc>
        <w:tc>
          <w:tcPr>
            <w:tcW w:w="9072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 w:rsidRPr="00843AC7">
              <w:rPr>
                <w:rFonts w:cs="Times New Roman"/>
                <w:b/>
              </w:rPr>
              <w:t xml:space="preserve">Participação como assistente em defesa pública de monografia, dissertação de mestrado ou tese de doutorado na área da pesquisa científica. </w:t>
            </w:r>
            <w:r w:rsidRPr="00843AC7">
              <w:rPr>
                <w:rFonts w:cs="Times New Roman"/>
              </w:rPr>
              <w:t xml:space="preserve">A comprovação deverá ser feita </w:t>
            </w:r>
            <w:r>
              <w:rPr>
                <w:rFonts w:cs="Times New Roman"/>
              </w:rPr>
              <w:t>através de</w:t>
            </w:r>
            <w:r w:rsidRPr="00843AC7">
              <w:rPr>
                <w:rFonts w:cs="Times New Roman"/>
              </w:rPr>
              <w:t xml:space="preserve"> declaração de assistência assinada pelo presidente da banca (para os casos presenciais) ou de um “</w:t>
            </w:r>
            <w:proofErr w:type="spellStart"/>
            <w:r w:rsidRPr="00843AC7">
              <w:rPr>
                <w:rFonts w:cs="Times New Roman"/>
              </w:rPr>
              <w:t>print</w:t>
            </w:r>
            <w:proofErr w:type="spellEnd"/>
            <w:r w:rsidRPr="00843AC7">
              <w:rPr>
                <w:rFonts w:cs="Times New Roman"/>
              </w:rPr>
              <w:t>” da tela, onde o aluno aparece, no ato da aprovação do candidato</w:t>
            </w:r>
            <w:r>
              <w:rPr>
                <w:rFonts w:cs="Times New Roman"/>
              </w:rPr>
              <w:t xml:space="preserve"> (nos casos online)</w:t>
            </w:r>
            <w:r w:rsidRPr="00843AC7">
              <w:rPr>
                <w:rFonts w:cs="Times New Roman"/>
              </w:rPr>
              <w:t>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9072" w:type="dxa"/>
            <w:vAlign w:val="center"/>
          </w:tcPr>
          <w:p w:rsidR="00F30A24" w:rsidRPr="00843AC7" w:rsidRDefault="00F30A24" w:rsidP="00F30A2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VOCÊ DEVE SOMAR UM TOTAL MÍNIMO DE </w:t>
            </w:r>
            <w:r w:rsidRPr="003F6255">
              <w:rPr>
                <w:rFonts w:cs="Times New Roman"/>
                <w:b/>
                <w:sz w:val="26"/>
                <w:szCs w:val="26"/>
                <w:highlight w:val="yellow"/>
              </w:rPr>
              <w:t>100 horas</w:t>
            </w:r>
            <w:r>
              <w:rPr>
                <w:rFonts w:cs="Times New Roman"/>
                <w:b/>
                <w:sz w:val="26"/>
                <w:szCs w:val="26"/>
              </w:rPr>
              <w:t xml:space="preserve"> NESSE TÓPICO DE ATIVIDADES DE PESQUISA. Se você ultrapassar as 100h de atividades, não tem problema.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TOTAL =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  <w:p w:rsidR="00F30A24" w:rsidRDefault="00F30A24" w:rsidP="00F30A24">
            <w:pPr>
              <w:jc w:val="center"/>
            </w:pPr>
          </w:p>
          <w:p w:rsidR="00F30A24" w:rsidRDefault="00F30A24" w:rsidP="00F30A24">
            <w:pPr>
              <w:jc w:val="center"/>
            </w:pPr>
          </w:p>
          <w:p w:rsidR="00F30A24" w:rsidRDefault="00F30A24" w:rsidP="00F30A24">
            <w:pPr>
              <w:jc w:val="center"/>
            </w:pPr>
          </w:p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PONTUAÇÃO</w:t>
            </w:r>
          </w:p>
        </w:tc>
        <w:tc>
          <w:tcPr>
            <w:tcW w:w="9072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  <w:b/>
              </w:rPr>
            </w:pPr>
          </w:p>
          <w:p w:rsidR="00F30A24" w:rsidRDefault="00F30A24" w:rsidP="00F30A24">
            <w:pPr>
              <w:jc w:val="center"/>
              <w:rPr>
                <w:rFonts w:cs="Times New Roman"/>
                <w:b/>
              </w:rPr>
            </w:pPr>
            <w:r w:rsidRPr="00793BFB">
              <w:rPr>
                <w:rFonts w:cs="Times New Roman"/>
                <w:b/>
                <w:sz w:val="28"/>
                <w:szCs w:val="28"/>
                <w:highlight w:val="yellow"/>
              </w:rPr>
              <w:t>DESCRIÇÃO</w:t>
            </w:r>
            <w:r w:rsidRPr="00793BFB">
              <w:rPr>
                <w:rFonts w:cs="Times New Roman"/>
                <w:b/>
                <w:sz w:val="28"/>
                <w:szCs w:val="28"/>
                <w:highlight w:val="yellow"/>
              </w:rPr>
              <w:t xml:space="preserve"> ATIVIDADES DE ENSINO</w:t>
            </w:r>
            <w:r>
              <w:rPr>
                <w:rFonts w:cs="Times New Roman"/>
                <w:b/>
              </w:rPr>
              <w:t xml:space="preserve"> (Você precisa somar um total de </w:t>
            </w:r>
            <w:r w:rsidRPr="00793BFB">
              <w:rPr>
                <w:rFonts w:cs="Times New Roman"/>
                <w:b/>
                <w:highlight w:val="yellow"/>
              </w:rPr>
              <w:t>50 horas</w:t>
            </w:r>
            <w:r>
              <w:rPr>
                <w:rFonts w:cs="Times New Roman"/>
                <w:b/>
              </w:rPr>
              <w:t xml:space="preserve"> nesse item. Observe que para algumas atividades existe uma regra de conversão das horas. Em outras, pode haver um limite máximo de pontuação).</w:t>
            </w:r>
          </w:p>
          <w:p w:rsidR="00F30A24" w:rsidRDefault="00F30A24" w:rsidP="00F30A24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cs="Times New Roman"/>
                <w:b/>
              </w:rPr>
            </w:pPr>
            <w:r w:rsidRPr="003F6255">
              <w:rPr>
                <w:rFonts w:cs="Times New Roman"/>
                <w:b/>
              </w:rPr>
              <w:t>E1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</w:rPr>
              <w:t>5</w:t>
            </w:r>
            <w:r>
              <w:rPr>
                <w:rFonts w:cs="Times New Roman"/>
              </w:rPr>
              <w:t xml:space="preserve"> horas por aula ou palestra proferida</w:t>
            </w:r>
          </w:p>
        </w:tc>
        <w:tc>
          <w:tcPr>
            <w:tcW w:w="9072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  <w:b/>
              </w:rPr>
            </w:pPr>
            <w:r w:rsidRPr="00C23F99">
              <w:rPr>
                <w:rFonts w:cs="Times New Roman"/>
                <w:b/>
                <w:u w:val="single"/>
              </w:rPr>
              <w:t xml:space="preserve">Palestras e aulas </w:t>
            </w:r>
            <w:r w:rsidRPr="00C23F99">
              <w:rPr>
                <w:rFonts w:cs="Times New Roman"/>
                <w:b/>
                <w:sz w:val="28"/>
                <w:szCs w:val="28"/>
                <w:u w:val="single"/>
              </w:rPr>
              <w:t xml:space="preserve">proferidas </w:t>
            </w:r>
            <w:r w:rsidRPr="00C23F99">
              <w:rPr>
                <w:rFonts w:cs="Times New Roman"/>
                <w:b/>
                <w:u w:val="single"/>
              </w:rPr>
              <w:t>presencialmente ou ONLINE</w:t>
            </w:r>
            <w:r>
              <w:rPr>
                <w:rFonts w:cs="Times New Roman"/>
              </w:rPr>
              <w:t xml:space="preserve"> na área da Educação (congressos, encontro de estudantes, escolas, espaços comunitários/públicos, com comprovações). Cada aula proferida deve ter duração mínima de 1 hora.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E2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horas por aula ou palestra </w:t>
            </w:r>
            <w:r>
              <w:rPr>
                <w:rFonts w:cs="Times New Roman"/>
              </w:rPr>
              <w:t>assistida</w:t>
            </w:r>
          </w:p>
        </w:tc>
        <w:tc>
          <w:tcPr>
            <w:tcW w:w="9072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 w:rsidRPr="00C23F99">
              <w:rPr>
                <w:rFonts w:cs="Times New Roman"/>
                <w:b/>
                <w:u w:val="single"/>
              </w:rPr>
              <w:t xml:space="preserve">Palestras e aulas </w:t>
            </w:r>
            <w:r>
              <w:rPr>
                <w:rFonts w:cs="Times New Roman"/>
                <w:b/>
                <w:sz w:val="28"/>
                <w:szCs w:val="28"/>
                <w:u w:val="single"/>
              </w:rPr>
              <w:t>assistidas</w:t>
            </w:r>
            <w:r w:rsidRPr="00C23F99">
              <w:rPr>
                <w:rFonts w:cs="Times New Roman"/>
                <w:b/>
                <w:sz w:val="28"/>
                <w:szCs w:val="28"/>
                <w:u w:val="single"/>
              </w:rPr>
              <w:t xml:space="preserve"> </w:t>
            </w:r>
            <w:r w:rsidRPr="00C23F99">
              <w:rPr>
                <w:rFonts w:cs="Times New Roman"/>
                <w:b/>
                <w:u w:val="single"/>
              </w:rPr>
              <w:t>presencialmente ou ONLINE</w:t>
            </w:r>
            <w:r>
              <w:rPr>
                <w:rFonts w:cs="Times New Roman"/>
              </w:rPr>
              <w:t xml:space="preserve"> na área da Educação (congressos, encontro de estudantes, escolas, espaços comunitários/públicos, com comprovações).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E4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>
              <w:rPr>
                <w:rFonts w:cs="Times New Roman"/>
              </w:rPr>
              <w:t xml:space="preserve"> horas por </w:t>
            </w:r>
            <w:r>
              <w:rPr>
                <w:rFonts w:cs="Times New Roman"/>
              </w:rPr>
              <w:t>curso ou treinamento oferecido</w:t>
            </w:r>
          </w:p>
        </w:tc>
        <w:tc>
          <w:tcPr>
            <w:tcW w:w="9072" w:type="dxa"/>
            <w:vAlign w:val="center"/>
          </w:tcPr>
          <w:p w:rsidR="00F30A24" w:rsidRDefault="00F1000F" w:rsidP="00F1000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8"/>
                <w:szCs w:val="28"/>
                <w:u w:val="single"/>
              </w:rPr>
              <w:t xml:space="preserve">Palestrante em </w:t>
            </w:r>
            <w:r w:rsidR="00132947" w:rsidRPr="00132947">
              <w:rPr>
                <w:rFonts w:cs="Times New Roman"/>
                <w:b/>
                <w:sz w:val="28"/>
                <w:szCs w:val="28"/>
                <w:u w:val="single"/>
              </w:rPr>
              <w:t>Cursos</w:t>
            </w:r>
            <w:r w:rsidR="00F30A24" w:rsidRPr="00132947">
              <w:rPr>
                <w:rFonts w:cs="Times New Roman"/>
                <w:b/>
                <w:sz w:val="28"/>
                <w:szCs w:val="28"/>
                <w:u w:val="single"/>
              </w:rPr>
              <w:t xml:space="preserve"> ou treinamentos oferecidos</w:t>
            </w:r>
            <w:r w:rsidR="00F30A24" w:rsidRPr="00C23F99">
              <w:rPr>
                <w:rFonts w:cs="Times New Roman"/>
                <w:b/>
                <w:sz w:val="28"/>
                <w:szCs w:val="28"/>
                <w:u w:val="single"/>
              </w:rPr>
              <w:t xml:space="preserve"> </w:t>
            </w:r>
            <w:r w:rsidR="00F30A24" w:rsidRPr="00C23F99">
              <w:rPr>
                <w:rFonts w:cs="Times New Roman"/>
                <w:b/>
                <w:u w:val="single"/>
              </w:rPr>
              <w:t>presencialmente ou ONLINE</w:t>
            </w:r>
            <w:r w:rsidR="00F30A24">
              <w:rPr>
                <w:rFonts w:cs="Times New Roman"/>
              </w:rPr>
              <w:t xml:space="preserve"> na área da Educação (congressos, encontro de estudantes, escolas, espaços comunitários/públicos, com comprovações). </w:t>
            </w:r>
            <w:r>
              <w:rPr>
                <w:rFonts w:cs="Times New Roman"/>
              </w:rPr>
              <w:t>Sua carga didática oferecida nos cursos ou treinamentos deve</w:t>
            </w:r>
            <w:r w:rsidR="00F30A24">
              <w:rPr>
                <w:rFonts w:cs="Times New Roman"/>
              </w:rPr>
              <w:t xml:space="preserve"> ter duração mínima de </w:t>
            </w:r>
            <w:r>
              <w:rPr>
                <w:rFonts w:cs="Times New Roman"/>
              </w:rPr>
              <w:t>10</w:t>
            </w:r>
            <w:r w:rsidR="00F30A24">
              <w:rPr>
                <w:rFonts w:cs="Times New Roman"/>
              </w:rPr>
              <w:t xml:space="preserve"> hora</w:t>
            </w:r>
            <w:r w:rsidR="00F30A24">
              <w:rPr>
                <w:rFonts w:cs="Times New Roman"/>
              </w:rPr>
              <w:t>s</w:t>
            </w:r>
            <w:r w:rsidR="00F30A24">
              <w:rPr>
                <w:rFonts w:cs="Times New Roman"/>
              </w:rPr>
              <w:t>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E5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 horas por disciplina na qual foi monitor por 1 semestre</w:t>
            </w:r>
          </w:p>
        </w:tc>
        <w:tc>
          <w:tcPr>
            <w:tcW w:w="9072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 w:rsidRPr="00132947">
              <w:rPr>
                <w:rFonts w:cs="Times New Roman"/>
                <w:b/>
                <w:sz w:val="28"/>
                <w:szCs w:val="28"/>
                <w:u w:val="single"/>
              </w:rPr>
              <w:t>Monitoria de disciplinas pedagógicas do curso</w:t>
            </w:r>
            <w:r>
              <w:rPr>
                <w:rFonts w:cs="Times New Roman"/>
              </w:rPr>
              <w:t>, com carga horária máxima de 60h/semestre.</w:t>
            </w:r>
            <w:ins w:id="1" w:author="CRISTIANE  DEL CORSSO" w:date="2020-04-07T15:13:00Z">
              <w:r>
                <w:rPr>
                  <w:rFonts w:cs="Times New Roman"/>
                </w:rPr>
                <w:t xml:space="preserve"> </w:t>
              </w:r>
            </w:ins>
            <w:r>
              <w:rPr>
                <w:rFonts w:cs="Times New Roman"/>
              </w:rPr>
              <w:t>(Na declaração, deve constar o nome da disciplina e a carga horária da mesma. O professor responsável pela disciplina e/ou o Articulador Acadêmico do polo que conduziu a Monitoria pode fornecer essa declaração).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E6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t>20 horas para cada semestre de estágio</w:t>
            </w:r>
          </w:p>
        </w:tc>
        <w:tc>
          <w:tcPr>
            <w:tcW w:w="9072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 w:rsidRPr="00132947">
              <w:rPr>
                <w:b/>
                <w:bCs/>
                <w:sz w:val="28"/>
                <w:szCs w:val="28"/>
                <w:u w:val="single"/>
                <w:lang w:eastAsia="pt-BR"/>
              </w:rPr>
              <w:t>Estágio profissional</w:t>
            </w:r>
            <w:r>
              <w:rPr>
                <w:b/>
                <w:bCs/>
                <w:lang w:eastAsia="pt-BR"/>
              </w:rPr>
              <w:t xml:space="preserve"> </w:t>
            </w:r>
            <w:r>
              <w:rPr>
                <w:lang w:eastAsia="pt-BR"/>
              </w:rPr>
              <w:t>(exceto o estágio curricular obrigatório) em laboratório, empresas públicas ou privadas ou outros ambientes de trabalho para atividades de rotina, pertinente à área de educação). (Carga horária semanal mínima de 10 horas comprovada na declaração).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E7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>
              <w:t>20 horas para cada semestre de estágio</w:t>
            </w:r>
          </w:p>
        </w:tc>
        <w:tc>
          <w:tcPr>
            <w:tcW w:w="9072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  <w:r w:rsidRPr="00132947">
              <w:rPr>
                <w:b/>
                <w:bCs/>
                <w:sz w:val="28"/>
                <w:szCs w:val="28"/>
                <w:u w:val="single"/>
                <w:lang w:eastAsia="pt-BR"/>
              </w:rPr>
              <w:t>Estágio voluntário</w:t>
            </w:r>
            <w:r>
              <w:rPr>
                <w:b/>
                <w:bCs/>
                <w:lang w:eastAsia="pt-BR"/>
              </w:rPr>
              <w:t xml:space="preserve"> </w:t>
            </w:r>
            <w:r>
              <w:rPr>
                <w:lang w:eastAsia="pt-BR"/>
              </w:rPr>
              <w:t>(exceto o estágio curricular obrigatório) em laboratório, empresas públicas ou privadas ou outros ambientes de trabalho para atividades de rotina, pertinente à área de educação). (Carga horária semanal mínima de 10 horas comprovada na declaração).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F30A24" w:rsidTr="00FA4616">
        <w:tc>
          <w:tcPr>
            <w:tcW w:w="709" w:type="dxa"/>
            <w:vAlign w:val="center"/>
          </w:tcPr>
          <w:p w:rsidR="00F30A24" w:rsidRPr="003F6255" w:rsidRDefault="00F30A24" w:rsidP="00F30A24">
            <w:pPr>
              <w:jc w:val="center"/>
              <w:rPr>
                <w:b/>
              </w:rPr>
            </w:pPr>
            <w:r>
              <w:rPr>
                <w:b/>
              </w:rPr>
              <w:t>E8</w:t>
            </w:r>
          </w:p>
        </w:tc>
        <w:tc>
          <w:tcPr>
            <w:tcW w:w="1985" w:type="dxa"/>
            <w:vAlign w:val="center"/>
          </w:tcPr>
          <w:p w:rsidR="00F30A24" w:rsidRDefault="00F30A24" w:rsidP="00F30A24">
            <w:pPr>
              <w:jc w:val="center"/>
            </w:pPr>
            <w:r>
              <w:rPr>
                <w:rFonts w:cs="Times New Roman"/>
              </w:rPr>
              <w:t>20 horas por evento.</w:t>
            </w:r>
          </w:p>
        </w:tc>
        <w:tc>
          <w:tcPr>
            <w:tcW w:w="9072" w:type="dxa"/>
            <w:vAlign w:val="center"/>
          </w:tcPr>
          <w:p w:rsidR="00F30A24" w:rsidRDefault="00132947" w:rsidP="00132947">
            <w:pPr>
              <w:jc w:val="center"/>
              <w:rPr>
                <w:lang w:eastAsia="pt-BR"/>
              </w:rPr>
            </w:pPr>
            <w:r>
              <w:rPr>
                <w:rFonts w:cs="Times New Roman"/>
                <w:b/>
                <w:sz w:val="28"/>
                <w:szCs w:val="28"/>
                <w:u w:val="single"/>
              </w:rPr>
              <w:t>Organização de Oficinas</w:t>
            </w:r>
            <w:r w:rsidR="00F30A24" w:rsidRPr="007521A4">
              <w:rPr>
                <w:rFonts w:cs="Times New Roman"/>
                <w:b/>
                <w:u w:val="single"/>
              </w:rPr>
              <w:t xml:space="preserve"> visando </w:t>
            </w:r>
            <w:r w:rsidR="00F30A24" w:rsidRPr="007521A4">
              <w:rPr>
                <w:rFonts w:cs="Times New Roman"/>
                <w:u w:val="single"/>
              </w:rPr>
              <w:t>educação (oferecidas presencialmente ou ONLINE)</w:t>
            </w:r>
            <w:r w:rsidR="00F30A24">
              <w:rPr>
                <w:rFonts w:cs="Times New Roman"/>
                <w:u w:val="single"/>
              </w:rPr>
              <w:t xml:space="preserve"> </w:t>
            </w:r>
            <w:r w:rsidR="00F30A24">
              <w:rPr>
                <w:rFonts w:cs="Times New Roman"/>
              </w:rPr>
              <w:t>como instrumento de ação para a saúde e meio ambiente, para qualquer público, nos polos ou em eventos semelhantes.</w:t>
            </w: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  <w:rPr>
                <w:lang w:eastAsia="pt-BR"/>
              </w:rPr>
            </w:pPr>
          </w:p>
        </w:tc>
        <w:tc>
          <w:tcPr>
            <w:tcW w:w="1134" w:type="dxa"/>
            <w:vAlign w:val="center"/>
          </w:tcPr>
          <w:p w:rsidR="00F30A24" w:rsidRDefault="00F30A24" w:rsidP="00F30A24">
            <w:pPr>
              <w:jc w:val="center"/>
            </w:pPr>
          </w:p>
        </w:tc>
      </w:tr>
      <w:tr w:rsidR="00132947" w:rsidTr="00FA4616">
        <w:tc>
          <w:tcPr>
            <w:tcW w:w="709" w:type="dxa"/>
            <w:vAlign w:val="center"/>
          </w:tcPr>
          <w:p w:rsidR="00132947" w:rsidRDefault="00132947" w:rsidP="0013294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E9</w:t>
            </w:r>
          </w:p>
        </w:tc>
        <w:tc>
          <w:tcPr>
            <w:tcW w:w="1985" w:type="dxa"/>
            <w:vAlign w:val="center"/>
          </w:tcPr>
          <w:p w:rsidR="00132947" w:rsidRDefault="00132947" w:rsidP="001329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>
              <w:rPr>
                <w:rFonts w:cs="Times New Roman"/>
              </w:rPr>
              <w:t xml:space="preserve"> horas por evento.</w:t>
            </w:r>
          </w:p>
        </w:tc>
        <w:tc>
          <w:tcPr>
            <w:tcW w:w="9072" w:type="dxa"/>
            <w:vAlign w:val="center"/>
          </w:tcPr>
          <w:p w:rsidR="00132947" w:rsidRDefault="00132947" w:rsidP="001329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8"/>
                <w:szCs w:val="28"/>
                <w:u w:val="single"/>
              </w:rPr>
              <w:t>Participação em Oficinas</w:t>
            </w:r>
            <w:r w:rsidRPr="007521A4">
              <w:rPr>
                <w:rFonts w:cs="Times New Roman"/>
                <w:b/>
                <w:u w:val="single"/>
              </w:rPr>
              <w:t xml:space="preserve"> visando </w:t>
            </w:r>
            <w:r w:rsidRPr="007521A4">
              <w:rPr>
                <w:rFonts w:cs="Times New Roman"/>
                <w:u w:val="single"/>
              </w:rPr>
              <w:t>educação (oferecidas presencialmente ou ONLINE)</w:t>
            </w:r>
            <w:r>
              <w:rPr>
                <w:rFonts w:cs="Times New Roman"/>
                <w:u w:val="single"/>
              </w:rPr>
              <w:t xml:space="preserve"> </w:t>
            </w:r>
            <w:r>
              <w:rPr>
                <w:rFonts w:cs="Times New Roman"/>
              </w:rPr>
              <w:t>como instrumento de ação para a saúde e meio ambiente, para qualquer público, nos polos ou em eventos semelhantes.</w:t>
            </w:r>
          </w:p>
        </w:tc>
        <w:tc>
          <w:tcPr>
            <w:tcW w:w="1134" w:type="dxa"/>
            <w:vAlign w:val="center"/>
          </w:tcPr>
          <w:p w:rsidR="00132947" w:rsidRDefault="00132947" w:rsidP="00132947">
            <w:pPr>
              <w:jc w:val="center"/>
              <w:rPr>
                <w:lang w:eastAsia="pt-BR"/>
              </w:rPr>
            </w:pPr>
          </w:p>
        </w:tc>
        <w:tc>
          <w:tcPr>
            <w:tcW w:w="1134" w:type="dxa"/>
            <w:vAlign w:val="center"/>
          </w:tcPr>
          <w:p w:rsidR="00132947" w:rsidRDefault="00132947" w:rsidP="00132947">
            <w:pPr>
              <w:jc w:val="center"/>
            </w:pPr>
          </w:p>
        </w:tc>
      </w:tr>
      <w:tr w:rsidR="000411FC" w:rsidTr="00FA4616">
        <w:tc>
          <w:tcPr>
            <w:tcW w:w="709" w:type="dxa"/>
            <w:vAlign w:val="center"/>
          </w:tcPr>
          <w:p w:rsidR="003F6F02" w:rsidRPr="003F6255" w:rsidRDefault="003F6F02" w:rsidP="003F6F02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E10</w:t>
            </w:r>
          </w:p>
        </w:tc>
        <w:tc>
          <w:tcPr>
            <w:tcW w:w="1985" w:type="dxa"/>
            <w:vAlign w:val="center"/>
          </w:tcPr>
          <w:p w:rsidR="000411FC" w:rsidRPr="00510A03" w:rsidRDefault="000411FC" w:rsidP="000411F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Pr="00510A03">
              <w:rPr>
                <w:rFonts w:asciiTheme="minorHAnsi" w:hAnsiTheme="minorHAnsi" w:cstheme="minorHAnsi"/>
              </w:rPr>
              <w:t>0 horas por evento</w:t>
            </w:r>
          </w:p>
        </w:tc>
        <w:tc>
          <w:tcPr>
            <w:tcW w:w="9072" w:type="dxa"/>
            <w:vAlign w:val="center"/>
          </w:tcPr>
          <w:p w:rsidR="000411FC" w:rsidRDefault="000411FC" w:rsidP="000411FC">
            <w:pPr>
              <w:jc w:val="center"/>
              <w:rPr>
                <w:rFonts w:asciiTheme="minorHAnsi" w:hAnsiTheme="minorHAnsi" w:cstheme="minorHAnsi"/>
              </w:rPr>
            </w:pPr>
            <w:r w:rsidRPr="000411FC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Organização de encontros na área de Educação</w:t>
            </w:r>
            <w:r>
              <w:rPr>
                <w:rFonts w:asciiTheme="minorHAnsi" w:hAnsiTheme="minorHAnsi" w:cstheme="minorHAnsi"/>
                <w:b/>
                <w:u w:val="single"/>
              </w:rPr>
              <w:t xml:space="preserve"> oferecido</w:t>
            </w:r>
            <w:r w:rsidRPr="006912BA">
              <w:rPr>
                <w:rFonts w:asciiTheme="minorHAnsi" w:hAnsiTheme="minorHAnsi" w:cstheme="minorHAnsi"/>
                <w:b/>
                <w:u w:val="single"/>
              </w:rPr>
              <w:t xml:space="preserve"> nos polos</w:t>
            </w:r>
            <w:r>
              <w:rPr>
                <w:rFonts w:asciiTheme="minorHAnsi" w:hAnsiTheme="minorHAnsi" w:cstheme="minorHAnsi"/>
                <w:b/>
                <w:u w:val="single"/>
              </w:rPr>
              <w:t xml:space="preserve"> de forma presencial ou ONLINE.</w:t>
            </w:r>
            <w:r w:rsidRPr="00510A03">
              <w:rPr>
                <w:rFonts w:asciiTheme="minorHAnsi" w:hAnsiTheme="minorHAnsi" w:cstheme="minorHAnsi"/>
              </w:rPr>
              <w:t xml:space="preserve"> </w:t>
            </w:r>
          </w:p>
          <w:p w:rsidR="000411FC" w:rsidRPr="00510A03" w:rsidRDefault="000411FC" w:rsidP="000411FC">
            <w:pPr>
              <w:jc w:val="center"/>
              <w:rPr>
                <w:rFonts w:asciiTheme="minorHAnsi" w:hAnsiTheme="minorHAnsi" w:cstheme="minorHAnsi"/>
              </w:rPr>
            </w:pPr>
            <w:r w:rsidRPr="00510A03">
              <w:rPr>
                <w:rFonts w:asciiTheme="minorHAnsi" w:hAnsiTheme="minorHAnsi" w:cstheme="minorHAnsi"/>
              </w:rPr>
              <w:t>OBS: Se você já obteve o crédito pela organização do evento, não poderá acumular pontos nesse item.</w:t>
            </w:r>
          </w:p>
        </w:tc>
        <w:tc>
          <w:tcPr>
            <w:tcW w:w="1134" w:type="dxa"/>
            <w:vAlign w:val="center"/>
          </w:tcPr>
          <w:p w:rsidR="000411FC" w:rsidRDefault="000411FC" w:rsidP="000411FC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0411FC" w:rsidRDefault="000411FC" w:rsidP="000411FC">
            <w:pPr>
              <w:jc w:val="center"/>
            </w:pPr>
          </w:p>
        </w:tc>
      </w:tr>
      <w:tr w:rsidR="000411FC" w:rsidTr="00FA4616">
        <w:tc>
          <w:tcPr>
            <w:tcW w:w="709" w:type="dxa"/>
            <w:vAlign w:val="center"/>
          </w:tcPr>
          <w:p w:rsidR="000411FC" w:rsidRPr="003F6255" w:rsidRDefault="003F6F02" w:rsidP="000411F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E11</w:t>
            </w:r>
          </w:p>
        </w:tc>
        <w:tc>
          <w:tcPr>
            <w:tcW w:w="1985" w:type="dxa"/>
            <w:vAlign w:val="center"/>
          </w:tcPr>
          <w:p w:rsidR="000411FC" w:rsidRPr="00510A03" w:rsidRDefault="000411FC" w:rsidP="000411FC">
            <w:pPr>
              <w:jc w:val="center"/>
              <w:rPr>
                <w:rFonts w:asciiTheme="minorHAnsi" w:hAnsiTheme="minorHAnsi" w:cstheme="minorHAnsi"/>
              </w:rPr>
            </w:pPr>
            <w:r w:rsidRPr="00510A03">
              <w:rPr>
                <w:rFonts w:asciiTheme="minorHAnsi" w:hAnsiTheme="minorHAnsi" w:cstheme="minorHAnsi"/>
              </w:rPr>
              <w:t>10 horas por evento</w:t>
            </w:r>
          </w:p>
        </w:tc>
        <w:tc>
          <w:tcPr>
            <w:tcW w:w="9072" w:type="dxa"/>
            <w:vAlign w:val="center"/>
          </w:tcPr>
          <w:p w:rsidR="000411FC" w:rsidRDefault="000411FC" w:rsidP="000411FC">
            <w:pPr>
              <w:jc w:val="center"/>
              <w:rPr>
                <w:rFonts w:asciiTheme="minorHAnsi" w:hAnsiTheme="minorHAnsi" w:cstheme="minorHAnsi"/>
              </w:rPr>
            </w:pPr>
            <w:r w:rsidRPr="003F6F02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Participação</w:t>
            </w:r>
            <w:r w:rsidRPr="006912BA">
              <w:rPr>
                <w:rFonts w:asciiTheme="minorHAnsi" w:hAnsiTheme="minorHAnsi" w:cstheme="minorHAnsi"/>
                <w:b/>
                <w:u w:val="single"/>
              </w:rPr>
              <w:t xml:space="preserve"> em encontros </w:t>
            </w:r>
            <w:r>
              <w:rPr>
                <w:rFonts w:asciiTheme="minorHAnsi" w:hAnsiTheme="minorHAnsi" w:cstheme="minorHAnsi"/>
                <w:b/>
                <w:u w:val="single"/>
              </w:rPr>
              <w:t>na área de Educação oferecido</w:t>
            </w:r>
            <w:r w:rsidRPr="006912BA">
              <w:rPr>
                <w:rFonts w:asciiTheme="minorHAnsi" w:hAnsiTheme="minorHAnsi" w:cstheme="minorHAnsi"/>
                <w:b/>
                <w:u w:val="single"/>
              </w:rPr>
              <w:t xml:space="preserve"> nos polos</w:t>
            </w:r>
            <w:r>
              <w:rPr>
                <w:rFonts w:asciiTheme="minorHAnsi" w:hAnsiTheme="minorHAnsi" w:cstheme="minorHAnsi"/>
                <w:b/>
                <w:u w:val="single"/>
              </w:rPr>
              <w:t xml:space="preserve"> de forma presencial ou ONLINE.</w:t>
            </w:r>
            <w:r w:rsidRPr="00510A03">
              <w:rPr>
                <w:rFonts w:asciiTheme="minorHAnsi" w:hAnsiTheme="minorHAnsi" w:cstheme="minorHAnsi"/>
              </w:rPr>
              <w:t xml:space="preserve"> </w:t>
            </w:r>
          </w:p>
          <w:p w:rsidR="000411FC" w:rsidRPr="00510A03" w:rsidRDefault="000411FC" w:rsidP="000411FC">
            <w:pPr>
              <w:jc w:val="center"/>
              <w:rPr>
                <w:rFonts w:asciiTheme="minorHAnsi" w:hAnsiTheme="minorHAnsi" w:cstheme="minorHAnsi"/>
              </w:rPr>
            </w:pPr>
            <w:r w:rsidRPr="00510A03">
              <w:rPr>
                <w:rFonts w:asciiTheme="minorHAnsi" w:hAnsiTheme="minorHAnsi" w:cstheme="minorHAnsi"/>
              </w:rPr>
              <w:t>OBS: Se você já obteve o crédito pela organização do evento, não poderá acumular pontos nesse item.</w:t>
            </w:r>
          </w:p>
        </w:tc>
        <w:tc>
          <w:tcPr>
            <w:tcW w:w="1134" w:type="dxa"/>
            <w:vAlign w:val="center"/>
          </w:tcPr>
          <w:p w:rsidR="000411FC" w:rsidRDefault="000411FC" w:rsidP="000411FC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0411FC" w:rsidRDefault="000411FC" w:rsidP="000411FC">
            <w:pPr>
              <w:jc w:val="center"/>
            </w:pPr>
          </w:p>
        </w:tc>
      </w:tr>
      <w:tr w:rsidR="003F6F02" w:rsidTr="00FA4616">
        <w:tc>
          <w:tcPr>
            <w:tcW w:w="709" w:type="dxa"/>
            <w:vAlign w:val="center"/>
          </w:tcPr>
          <w:p w:rsidR="003F6F02" w:rsidRDefault="00246881" w:rsidP="003F6F02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E12</w:t>
            </w:r>
          </w:p>
        </w:tc>
        <w:tc>
          <w:tcPr>
            <w:tcW w:w="1985" w:type="dxa"/>
            <w:vAlign w:val="center"/>
          </w:tcPr>
          <w:p w:rsidR="003F6F02" w:rsidRDefault="0065745B" w:rsidP="003F6F0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3F6F02">
              <w:rPr>
                <w:rFonts w:cs="Times New Roman"/>
              </w:rPr>
              <w:t>0 horas por evento</w:t>
            </w:r>
          </w:p>
        </w:tc>
        <w:tc>
          <w:tcPr>
            <w:tcW w:w="9072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8"/>
                <w:szCs w:val="28"/>
                <w:u w:val="single"/>
              </w:rPr>
              <w:t>Organização de</w:t>
            </w:r>
            <w:r w:rsidRPr="003F6F02">
              <w:rPr>
                <w:rFonts w:cs="Times New Roman"/>
                <w:b/>
                <w:sz w:val="28"/>
                <w:szCs w:val="28"/>
                <w:u w:val="single"/>
              </w:rPr>
              <w:t xml:space="preserve"> fóruns</w:t>
            </w:r>
            <w:r>
              <w:rPr>
                <w:rFonts w:cs="Times New Roman"/>
              </w:rPr>
              <w:t>, chats e outras mídias promovidas pelas disciplinas do curso através de leitura de artigos e capítulos de livros de conteúdo didático/pedagógico.</w:t>
            </w:r>
            <w:r>
              <w:rPr>
                <w:rFonts w:asciiTheme="minorHAnsi" w:hAnsiTheme="minorHAnsi" w:cstheme="minorHAnsi"/>
              </w:rPr>
              <w:t xml:space="preserve"> A declaração deverá ser fornecida pelo professor e/ou articulador do polo </w:t>
            </w:r>
            <w:r w:rsidR="0065745B">
              <w:rPr>
                <w:rFonts w:asciiTheme="minorHAnsi" w:hAnsiTheme="minorHAnsi" w:cstheme="minorHAnsi"/>
              </w:rPr>
              <w:t>cor</w:t>
            </w:r>
            <w:r>
              <w:rPr>
                <w:rFonts w:asciiTheme="minorHAnsi" w:hAnsiTheme="minorHAnsi" w:cstheme="minorHAnsi"/>
              </w:rPr>
              <w:t>responsável pela organização do evento.</w:t>
            </w: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</w:pPr>
          </w:p>
        </w:tc>
      </w:tr>
      <w:tr w:rsidR="003F6F02" w:rsidTr="00FA4616">
        <w:tc>
          <w:tcPr>
            <w:tcW w:w="709" w:type="dxa"/>
            <w:vAlign w:val="center"/>
          </w:tcPr>
          <w:p w:rsidR="003F6F02" w:rsidRPr="003F6255" w:rsidRDefault="00246881" w:rsidP="003F6F02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E13</w:t>
            </w:r>
          </w:p>
        </w:tc>
        <w:tc>
          <w:tcPr>
            <w:tcW w:w="1985" w:type="dxa"/>
            <w:vAlign w:val="center"/>
          </w:tcPr>
          <w:p w:rsidR="003F6F02" w:rsidRDefault="0065745B" w:rsidP="003F6F0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3F6F02">
              <w:rPr>
                <w:rFonts w:cs="Times New Roman"/>
              </w:rPr>
              <w:t>0 horas por evento</w:t>
            </w:r>
          </w:p>
        </w:tc>
        <w:tc>
          <w:tcPr>
            <w:tcW w:w="9072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  <w:r w:rsidRPr="003F6F02">
              <w:rPr>
                <w:rFonts w:cs="Times New Roman"/>
                <w:b/>
                <w:sz w:val="28"/>
                <w:szCs w:val="28"/>
                <w:u w:val="single"/>
              </w:rPr>
              <w:t>Participação em fóruns</w:t>
            </w:r>
            <w:r>
              <w:rPr>
                <w:rFonts w:cs="Times New Roman"/>
              </w:rPr>
              <w:t>, chats e outras mídias promovidas pelas disciplinas do curso através de leitura de artigos e capítulos de livros de conteúdo didático/pedagógico.</w:t>
            </w:r>
            <w:r>
              <w:rPr>
                <w:rFonts w:asciiTheme="minorHAnsi" w:hAnsiTheme="minorHAnsi" w:cstheme="minorHAnsi"/>
              </w:rPr>
              <w:t xml:space="preserve"> A declaração deverá ser fornecida pelo professor e/ou articulador do polo responsável pela organização do evento.</w:t>
            </w: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</w:pPr>
          </w:p>
        </w:tc>
      </w:tr>
      <w:tr w:rsidR="003F6F02" w:rsidTr="00FA4616">
        <w:tc>
          <w:tcPr>
            <w:tcW w:w="709" w:type="dxa"/>
            <w:vAlign w:val="center"/>
          </w:tcPr>
          <w:p w:rsidR="003F6F02" w:rsidRPr="003F6255" w:rsidRDefault="00246881" w:rsidP="003F6F02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E14</w:t>
            </w:r>
          </w:p>
        </w:tc>
        <w:tc>
          <w:tcPr>
            <w:tcW w:w="1985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 horas por trabalho apresentado</w:t>
            </w:r>
          </w:p>
        </w:tc>
        <w:tc>
          <w:tcPr>
            <w:tcW w:w="9072" w:type="dxa"/>
            <w:vAlign w:val="center"/>
          </w:tcPr>
          <w:p w:rsidR="003F6F02" w:rsidRDefault="003F6F02" w:rsidP="003F6F02">
            <w:pPr>
              <w:jc w:val="center"/>
              <w:rPr>
                <w:del w:id="2" w:author="CRISTIANE  DEL CORSSO" w:date="2020-04-07T15:13:00Z"/>
                <w:rFonts w:cs="Times New Roman"/>
              </w:rPr>
            </w:pPr>
            <w:r w:rsidRPr="00383DFD">
              <w:rPr>
                <w:rFonts w:cs="Times New Roman"/>
                <w:b/>
              </w:rPr>
              <w:t xml:space="preserve">Participação como autor/coautor de trabalho em eventos educativos </w:t>
            </w:r>
            <w:r w:rsidRPr="00383DFD">
              <w:rPr>
                <w:rFonts w:cs="Times New Roman"/>
                <w:b/>
                <w:sz w:val="28"/>
                <w:szCs w:val="28"/>
              </w:rPr>
              <w:t>sob a forma de painéis</w:t>
            </w:r>
            <w:r>
              <w:rPr>
                <w:rFonts w:cs="Times New Roman"/>
              </w:rPr>
              <w:t>, com resumos publicados nos anais ou no site do evento.</w:t>
            </w:r>
          </w:p>
          <w:p w:rsidR="003F6F02" w:rsidRDefault="003F6F02" w:rsidP="003F6F02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</w:pPr>
          </w:p>
        </w:tc>
      </w:tr>
      <w:tr w:rsidR="003F6F02" w:rsidTr="00FA4616">
        <w:tc>
          <w:tcPr>
            <w:tcW w:w="709" w:type="dxa"/>
            <w:vAlign w:val="center"/>
          </w:tcPr>
          <w:p w:rsidR="003F6F02" w:rsidRPr="003F6255" w:rsidRDefault="00246881" w:rsidP="003F6F02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E15</w:t>
            </w:r>
          </w:p>
        </w:tc>
        <w:tc>
          <w:tcPr>
            <w:tcW w:w="1985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 horas por trabalho apresentado.</w:t>
            </w:r>
          </w:p>
        </w:tc>
        <w:tc>
          <w:tcPr>
            <w:tcW w:w="9072" w:type="dxa"/>
            <w:vAlign w:val="center"/>
          </w:tcPr>
          <w:p w:rsidR="003F6F02" w:rsidRDefault="003F6F02" w:rsidP="003F6F02">
            <w:pPr>
              <w:jc w:val="center"/>
              <w:rPr>
                <w:del w:id="3" w:author="CRISTIANE  DEL CORSSO" w:date="2020-04-07T15:13:00Z"/>
                <w:rFonts w:cs="Times New Roman"/>
              </w:rPr>
            </w:pPr>
            <w:r w:rsidRPr="00383DFD">
              <w:rPr>
                <w:rFonts w:cs="Times New Roman"/>
                <w:b/>
              </w:rPr>
              <w:t xml:space="preserve">Participação como autor/coautor de trabalho em eventos educativos </w:t>
            </w:r>
            <w:r w:rsidRPr="00383DFD">
              <w:rPr>
                <w:rFonts w:cs="Times New Roman"/>
                <w:b/>
                <w:sz w:val="28"/>
                <w:szCs w:val="28"/>
              </w:rPr>
              <w:t>sob a forma de apresentação oral</w:t>
            </w:r>
            <w:r>
              <w:rPr>
                <w:rFonts w:cs="Times New Roman"/>
              </w:rPr>
              <w:t>, com resumos publicados nos anais ou no site do evento.</w:t>
            </w:r>
          </w:p>
          <w:p w:rsidR="003F6F02" w:rsidRDefault="003F6F02" w:rsidP="003F6F02">
            <w:pPr>
              <w:jc w:val="center"/>
              <w:rPr>
                <w:rFonts w:cs="Times New Roman"/>
              </w:rPr>
            </w:pPr>
          </w:p>
          <w:p w:rsidR="003F6F02" w:rsidRDefault="003F6F02" w:rsidP="003F6F02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</w:pPr>
          </w:p>
        </w:tc>
      </w:tr>
      <w:tr w:rsidR="003F6F02" w:rsidTr="00FA4616">
        <w:tc>
          <w:tcPr>
            <w:tcW w:w="709" w:type="dxa"/>
            <w:vAlign w:val="center"/>
          </w:tcPr>
          <w:p w:rsidR="003F6F02" w:rsidRPr="003F6255" w:rsidRDefault="00246881" w:rsidP="003F6F02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E16</w:t>
            </w:r>
          </w:p>
        </w:tc>
        <w:tc>
          <w:tcPr>
            <w:tcW w:w="1985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 pontos por trabalho publicado</w:t>
            </w:r>
          </w:p>
        </w:tc>
        <w:tc>
          <w:tcPr>
            <w:tcW w:w="9072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  <w:r w:rsidRPr="002C2816">
              <w:rPr>
                <w:rFonts w:cs="Times New Roman"/>
                <w:b/>
              </w:rPr>
              <w:t xml:space="preserve">Participação como autor/coautor em </w:t>
            </w:r>
            <w:r w:rsidRPr="002C2816">
              <w:rPr>
                <w:rFonts w:cs="Times New Roman"/>
                <w:b/>
                <w:sz w:val="28"/>
                <w:szCs w:val="28"/>
              </w:rPr>
              <w:t>publicações integrais em revistas educacionais</w:t>
            </w:r>
            <w:r w:rsidRPr="002C2816">
              <w:rPr>
                <w:rFonts w:cs="Times New Roman"/>
                <w:b/>
              </w:rPr>
              <w:t xml:space="preserve"> especializadas e com corpo editorial.</w:t>
            </w: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</w:pPr>
          </w:p>
          <w:p w:rsidR="00653A3A" w:rsidRDefault="00653A3A" w:rsidP="003F6F02">
            <w:pPr>
              <w:jc w:val="center"/>
            </w:pPr>
          </w:p>
          <w:p w:rsidR="00653A3A" w:rsidRDefault="00653A3A" w:rsidP="003F6F02">
            <w:pPr>
              <w:jc w:val="center"/>
            </w:pPr>
          </w:p>
        </w:tc>
      </w:tr>
      <w:tr w:rsidR="003F6F02" w:rsidTr="00FA4616">
        <w:tc>
          <w:tcPr>
            <w:tcW w:w="709" w:type="dxa"/>
            <w:vAlign w:val="center"/>
          </w:tcPr>
          <w:p w:rsidR="003F6F02" w:rsidRPr="003F6255" w:rsidRDefault="00246881" w:rsidP="003F6F02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E17</w:t>
            </w:r>
          </w:p>
        </w:tc>
        <w:tc>
          <w:tcPr>
            <w:tcW w:w="1985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 horas nesse item para cada 20h de curso assistidas (limite de 50 horas que equivalem a 200h de cursos).</w:t>
            </w:r>
          </w:p>
        </w:tc>
        <w:tc>
          <w:tcPr>
            <w:tcW w:w="9072" w:type="dxa"/>
            <w:vAlign w:val="center"/>
          </w:tcPr>
          <w:p w:rsidR="003F6F02" w:rsidRDefault="00F1000F" w:rsidP="003F6F0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8"/>
                <w:szCs w:val="28"/>
                <w:u w:val="single"/>
              </w:rPr>
              <w:t xml:space="preserve">Ouvinte em </w:t>
            </w:r>
            <w:r w:rsidR="003F6F02" w:rsidRPr="00246881">
              <w:rPr>
                <w:rFonts w:cs="Times New Roman"/>
                <w:b/>
                <w:sz w:val="28"/>
                <w:szCs w:val="28"/>
                <w:u w:val="single"/>
              </w:rPr>
              <w:t>Cursos de aperfeiçoamento na área da educação</w:t>
            </w:r>
            <w:r w:rsidR="003F6F02" w:rsidRPr="000B31EE">
              <w:rPr>
                <w:rFonts w:cs="Times New Roman"/>
                <w:b/>
              </w:rPr>
              <w:t>, oferecidos PRESENCIALMENTE ou ONLINE, com comprovação da carga horária no certificado.</w:t>
            </w: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</w:pPr>
          </w:p>
        </w:tc>
      </w:tr>
      <w:tr w:rsidR="003F6F02" w:rsidTr="00FA4616">
        <w:tc>
          <w:tcPr>
            <w:tcW w:w="709" w:type="dxa"/>
            <w:vAlign w:val="center"/>
          </w:tcPr>
          <w:p w:rsidR="003F6F02" w:rsidRPr="003F6255" w:rsidRDefault="00653A3A" w:rsidP="003F6F02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E18</w:t>
            </w:r>
          </w:p>
        </w:tc>
        <w:tc>
          <w:tcPr>
            <w:tcW w:w="1985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 horas por dissertação ou tese assistida.</w:t>
            </w:r>
          </w:p>
        </w:tc>
        <w:tc>
          <w:tcPr>
            <w:tcW w:w="9072" w:type="dxa"/>
            <w:vAlign w:val="center"/>
          </w:tcPr>
          <w:p w:rsidR="003F6F02" w:rsidRPr="000B31EE" w:rsidRDefault="003F6F02" w:rsidP="003F6F02">
            <w:pPr>
              <w:jc w:val="center"/>
              <w:rPr>
                <w:rFonts w:cs="Times New Roman"/>
                <w:b/>
              </w:rPr>
            </w:pPr>
            <w:r w:rsidRPr="00653A3A">
              <w:rPr>
                <w:rFonts w:cs="Times New Roman"/>
                <w:b/>
                <w:sz w:val="28"/>
                <w:szCs w:val="28"/>
              </w:rPr>
              <w:t>Participação como assistente em defesa pública</w:t>
            </w:r>
            <w:r w:rsidRPr="000B31EE">
              <w:rPr>
                <w:rFonts w:cs="Times New Roman"/>
                <w:b/>
              </w:rPr>
              <w:t xml:space="preserve"> de monografia, dissertação de mestrado ou tese de doutorado na área da educação.</w:t>
            </w:r>
            <w:r w:rsidRPr="00843AC7">
              <w:rPr>
                <w:rFonts w:cs="Times New Roman"/>
                <w:b/>
              </w:rPr>
              <w:t xml:space="preserve"> </w:t>
            </w:r>
            <w:r w:rsidRPr="00843AC7">
              <w:rPr>
                <w:rFonts w:cs="Times New Roman"/>
              </w:rPr>
              <w:t xml:space="preserve">A comprovação deverá ser feita </w:t>
            </w:r>
            <w:r>
              <w:rPr>
                <w:rFonts w:cs="Times New Roman"/>
              </w:rPr>
              <w:t>através de</w:t>
            </w:r>
            <w:r w:rsidRPr="00843AC7">
              <w:rPr>
                <w:rFonts w:cs="Times New Roman"/>
              </w:rPr>
              <w:t xml:space="preserve"> declaração de assistência assinada pelo presidente da banca (para os casos presenciais) ou de um “</w:t>
            </w:r>
            <w:proofErr w:type="spellStart"/>
            <w:r w:rsidRPr="00843AC7">
              <w:rPr>
                <w:rFonts w:cs="Times New Roman"/>
              </w:rPr>
              <w:t>print</w:t>
            </w:r>
            <w:proofErr w:type="spellEnd"/>
            <w:r w:rsidRPr="00843AC7">
              <w:rPr>
                <w:rFonts w:cs="Times New Roman"/>
              </w:rPr>
              <w:t>” da tela, onde o aluno aparece, no ato da aprovação do candidato</w:t>
            </w:r>
            <w:r>
              <w:rPr>
                <w:rFonts w:cs="Times New Roman"/>
              </w:rPr>
              <w:t xml:space="preserve"> (nos casos online)</w:t>
            </w:r>
            <w:r w:rsidRPr="00843AC7">
              <w:rPr>
                <w:rFonts w:cs="Times New Roman"/>
              </w:rPr>
              <w:t>.</w:t>
            </w: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</w:pPr>
          </w:p>
        </w:tc>
      </w:tr>
      <w:tr w:rsidR="003F6F02" w:rsidTr="00FA4616">
        <w:tc>
          <w:tcPr>
            <w:tcW w:w="709" w:type="dxa"/>
            <w:vAlign w:val="center"/>
          </w:tcPr>
          <w:p w:rsidR="003F6F02" w:rsidRPr="003F6255" w:rsidRDefault="003F6F02" w:rsidP="003F6F0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</w:p>
        </w:tc>
        <w:tc>
          <w:tcPr>
            <w:tcW w:w="9072" w:type="dxa"/>
            <w:vAlign w:val="center"/>
          </w:tcPr>
          <w:p w:rsidR="003F6F02" w:rsidRPr="000B31EE" w:rsidRDefault="003F6F02" w:rsidP="003F6F02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VOCÊ DEVE SOMAR UM TOTAL DE </w:t>
            </w:r>
            <w:r w:rsidRPr="00102EEB">
              <w:rPr>
                <w:rFonts w:cs="Times New Roman"/>
                <w:b/>
                <w:sz w:val="26"/>
                <w:szCs w:val="26"/>
                <w:highlight w:val="yellow"/>
              </w:rPr>
              <w:t>50 horas</w:t>
            </w:r>
            <w:r>
              <w:rPr>
                <w:rFonts w:cs="Times New Roman"/>
                <w:b/>
                <w:sz w:val="26"/>
                <w:szCs w:val="26"/>
              </w:rPr>
              <w:t xml:space="preserve"> NESSE TÓPICO DE ATIVIDADES DE </w:t>
            </w:r>
            <w:r>
              <w:rPr>
                <w:rFonts w:cs="Times New Roman"/>
                <w:b/>
                <w:sz w:val="26"/>
                <w:szCs w:val="26"/>
              </w:rPr>
              <w:t>ENSINO</w:t>
            </w:r>
            <w:r>
              <w:rPr>
                <w:rFonts w:cs="Times New Roman"/>
                <w:b/>
                <w:sz w:val="26"/>
                <w:szCs w:val="26"/>
              </w:rPr>
              <w:t xml:space="preserve">. </w:t>
            </w:r>
            <w:r>
              <w:rPr>
                <w:rFonts w:cs="Times New Roman"/>
                <w:b/>
                <w:sz w:val="26"/>
                <w:szCs w:val="26"/>
              </w:rPr>
              <w:t>Se você ultrapassar as 100h de atividades, não tem problema.</w:t>
            </w: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TOTAL =</w:t>
            </w: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</w:pPr>
          </w:p>
          <w:p w:rsidR="003F6F02" w:rsidRDefault="003F6F02" w:rsidP="003F6F02">
            <w:pPr>
              <w:jc w:val="center"/>
            </w:pPr>
          </w:p>
          <w:p w:rsidR="003F6F02" w:rsidRDefault="003F6F02" w:rsidP="003F6F02">
            <w:pPr>
              <w:jc w:val="center"/>
            </w:pPr>
          </w:p>
          <w:p w:rsidR="003F6F02" w:rsidRDefault="003F6F02" w:rsidP="003F6F02">
            <w:pPr>
              <w:jc w:val="center"/>
            </w:pPr>
          </w:p>
          <w:p w:rsidR="003F6F02" w:rsidRDefault="003F6F02" w:rsidP="003F6F02">
            <w:pPr>
              <w:jc w:val="center"/>
            </w:pPr>
          </w:p>
          <w:p w:rsidR="003F6F02" w:rsidRDefault="003F6F02" w:rsidP="003F6F02">
            <w:pPr>
              <w:jc w:val="center"/>
            </w:pPr>
          </w:p>
          <w:p w:rsidR="003F6F02" w:rsidRDefault="003F6F02" w:rsidP="003F6F02">
            <w:pPr>
              <w:jc w:val="center"/>
            </w:pPr>
          </w:p>
          <w:p w:rsidR="003F6F02" w:rsidRDefault="003F6F02" w:rsidP="003F6F02">
            <w:pPr>
              <w:jc w:val="center"/>
            </w:pPr>
          </w:p>
          <w:p w:rsidR="003F6F02" w:rsidRDefault="003F6F02" w:rsidP="003F6F02">
            <w:pPr>
              <w:jc w:val="center"/>
            </w:pPr>
          </w:p>
          <w:p w:rsidR="00F61788" w:rsidRDefault="00F61788" w:rsidP="003F6F02">
            <w:pPr>
              <w:jc w:val="center"/>
            </w:pPr>
          </w:p>
          <w:p w:rsidR="00F61788" w:rsidRDefault="00F61788" w:rsidP="003F6F02">
            <w:pPr>
              <w:jc w:val="center"/>
            </w:pPr>
          </w:p>
          <w:p w:rsidR="00F61788" w:rsidRDefault="00F61788" w:rsidP="003F6F02">
            <w:pPr>
              <w:jc w:val="center"/>
            </w:pPr>
          </w:p>
          <w:p w:rsidR="00F61788" w:rsidRDefault="00F61788" w:rsidP="003F6F02">
            <w:pPr>
              <w:jc w:val="center"/>
            </w:pPr>
          </w:p>
          <w:p w:rsidR="00F61788" w:rsidRDefault="00F61788" w:rsidP="003F6F02">
            <w:pPr>
              <w:jc w:val="center"/>
            </w:pPr>
          </w:p>
          <w:p w:rsidR="00F61788" w:rsidRDefault="00F61788" w:rsidP="003F6F02">
            <w:pPr>
              <w:jc w:val="center"/>
            </w:pPr>
          </w:p>
          <w:p w:rsidR="00F61788" w:rsidRDefault="00F61788" w:rsidP="003F6F02">
            <w:pPr>
              <w:jc w:val="center"/>
            </w:pPr>
          </w:p>
          <w:p w:rsidR="003F6F02" w:rsidRDefault="003F6F02" w:rsidP="003F6F02">
            <w:pPr>
              <w:jc w:val="center"/>
            </w:pPr>
          </w:p>
          <w:p w:rsidR="003F6F02" w:rsidRDefault="003F6F02" w:rsidP="003F6F02">
            <w:pPr>
              <w:jc w:val="center"/>
            </w:pPr>
          </w:p>
          <w:p w:rsidR="003F6F02" w:rsidRDefault="003F6F02" w:rsidP="003F6F02">
            <w:pPr>
              <w:jc w:val="center"/>
            </w:pPr>
          </w:p>
          <w:p w:rsidR="003F6F02" w:rsidRDefault="003F6F02" w:rsidP="003F6F02">
            <w:pPr>
              <w:jc w:val="center"/>
            </w:pPr>
          </w:p>
          <w:p w:rsidR="003F6F02" w:rsidRDefault="003F6F02" w:rsidP="003F6F02">
            <w:pPr>
              <w:jc w:val="center"/>
            </w:pPr>
          </w:p>
        </w:tc>
      </w:tr>
      <w:tr w:rsidR="003F6F02" w:rsidTr="00FA4616">
        <w:tc>
          <w:tcPr>
            <w:tcW w:w="709" w:type="dxa"/>
            <w:vAlign w:val="center"/>
          </w:tcPr>
          <w:p w:rsidR="003F6F02" w:rsidRPr="003F6255" w:rsidRDefault="003F6F02" w:rsidP="003F6F0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PONTUAÇÃO</w:t>
            </w:r>
          </w:p>
        </w:tc>
        <w:tc>
          <w:tcPr>
            <w:tcW w:w="9072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  <w:b/>
              </w:rPr>
            </w:pPr>
          </w:p>
          <w:p w:rsidR="003F6F02" w:rsidRDefault="003F6F02" w:rsidP="003F6F02">
            <w:pPr>
              <w:jc w:val="center"/>
              <w:rPr>
                <w:rFonts w:cs="Times New Roman"/>
                <w:b/>
              </w:rPr>
            </w:pPr>
            <w:r w:rsidRPr="00407345">
              <w:rPr>
                <w:rFonts w:cs="Times New Roman"/>
                <w:b/>
                <w:sz w:val="28"/>
                <w:szCs w:val="28"/>
                <w:highlight w:val="yellow"/>
              </w:rPr>
              <w:t>DESCRIÇÃO ATIVIDADES CULTURAIS E DE DIVULGAÇÃO CIENTÍFICA</w:t>
            </w:r>
            <w:r>
              <w:rPr>
                <w:rFonts w:cs="Times New Roman"/>
                <w:b/>
              </w:rPr>
              <w:t xml:space="preserve"> (Você precisa somar um total de </w:t>
            </w:r>
            <w:r w:rsidRPr="005B4590">
              <w:rPr>
                <w:rFonts w:cs="Times New Roman"/>
                <w:b/>
                <w:highlight w:val="yellow"/>
              </w:rPr>
              <w:t>50 horas</w:t>
            </w:r>
            <w:r>
              <w:rPr>
                <w:rFonts w:cs="Times New Roman"/>
                <w:b/>
              </w:rPr>
              <w:t xml:space="preserve"> nesse item. Observe que para algumas atividades existe uma regra de conversão das horas. Em outras, pode haver um limite máximo de pontuação).</w:t>
            </w:r>
          </w:p>
          <w:p w:rsidR="003F6F02" w:rsidRDefault="003F6F02" w:rsidP="003F6F02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</w:pPr>
          </w:p>
        </w:tc>
      </w:tr>
      <w:tr w:rsidR="003F6F02" w:rsidTr="00FA4616">
        <w:tc>
          <w:tcPr>
            <w:tcW w:w="709" w:type="dxa"/>
            <w:vAlign w:val="center"/>
          </w:tcPr>
          <w:p w:rsidR="003F6F02" w:rsidRPr="003F6255" w:rsidRDefault="003E5B58" w:rsidP="003F6F02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C1</w:t>
            </w:r>
          </w:p>
        </w:tc>
        <w:tc>
          <w:tcPr>
            <w:tcW w:w="1985" w:type="dxa"/>
            <w:vAlign w:val="center"/>
          </w:tcPr>
          <w:p w:rsidR="003F6F02" w:rsidRDefault="00A530FA" w:rsidP="003F6F0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4B3F65">
              <w:rPr>
                <w:rFonts w:cs="Times New Roman"/>
              </w:rPr>
              <w:t xml:space="preserve"> horas por </w:t>
            </w:r>
            <w:r w:rsidR="003F6F02">
              <w:rPr>
                <w:rFonts w:cs="Times New Roman"/>
              </w:rPr>
              <w:t>evento</w:t>
            </w:r>
          </w:p>
        </w:tc>
        <w:tc>
          <w:tcPr>
            <w:tcW w:w="9072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  <w:r w:rsidRPr="004B3F65">
              <w:rPr>
                <w:rFonts w:cs="Times New Roman"/>
                <w:b/>
                <w:sz w:val="28"/>
                <w:szCs w:val="28"/>
              </w:rPr>
              <w:t xml:space="preserve">Participação comprovada em eventos </w:t>
            </w:r>
            <w:r w:rsidRPr="00094063">
              <w:rPr>
                <w:rFonts w:cs="Times New Roman"/>
                <w:b/>
                <w:sz w:val="28"/>
                <w:szCs w:val="28"/>
              </w:rPr>
              <w:t>culturais</w:t>
            </w:r>
            <w:r w:rsidRPr="00094063">
              <w:rPr>
                <w:rFonts w:cs="Times New Roman"/>
                <w:b/>
              </w:rPr>
              <w:t xml:space="preserve"> </w:t>
            </w:r>
            <w:r w:rsidR="00094063" w:rsidRPr="00094063">
              <w:rPr>
                <w:rFonts w:cs="Times New Roman"/>
                <w:b/>
              </w:rPr>
              <w:t>(presenciais ou ONLINE)</w:t>
            </w:r>
            <w:r w:rsidR="0009406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relacionados à crítica e à reflexão em torno da ciência, dos métodos científicos, da educação ou das ações sociais: cinema, teatro, oficinas.</w:t>
            </w: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3F6F02" w:rsidRDefault="003F6F02" w:rsidP="003F6F02">
            <w:pPr>
              <w:jc w:val="center"/>
            </w:pPr>
          </w:p>
        </w:tc>
      </w:tr>
      <w:tr w:rsidR="00614E07" w:rsidTr="00FA4616">
        <w:tc>
          <w:tcPr>
            <w:tcW w:w="709" w:type="dxa"/>
            <w:vAlign w:val="center"/>
          </w:tcPr>
          <w:p w:rsidR="00614E07" w:rsidRPr="003F6255" w:rsidRDefault="003E5B58" w:rsidP="00614E0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C2</w:t>
            </w:r>
          </w:p>
        </w:tc>
        <w:tc>
          <w:tcPr>
            <w:tcW w:w="1985" w:type="dxa"/>
            <w:vAlign w:val="center"/>
          </w:tcPr>
          <w:p w:rsidR="00614E07" w:rsidRDefault="00614E07" w:rsidP="00614E0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 horas por trabalho apresentado</w:t>
            </w:r>
          </w:p>
        </w:tc>
        <w:tc>
          <w:tcPr>
            <w:tcW w:w="9072" w:type="dxa"/>
            <w:vAlign w:val="center"/>
          </w:tcPr>
          <w:p w:rsidR="00614E07" w:rsidRDefault="00614E07" w:rsidP="00614E07">
            <w:pPr>
              <w:jc w:val="center"/>
              <w:rPr>
                <w:del w:id="4" w:author="CRISTIANE  DEL CORSSO" w:date="2020-04-07T15:13:00Z"/>
                <w:rFonts w:cs="Times New Roman"/>
              </w:rPr>
            </w:pPr>
            <w:r w:rsidRPr="00383DFD">
              <w:rPr>
                <w:rFonts w:cs="Times New Roman"/>
                <w:b/>
              </w:rPr>
              <w:t xml:space="preserve">Participação como autor/coautor de trabalho em eventos educativos </w:t>
            </w:r>
            <w:r w:rsidR="00094063">
              <w:rPr>
                <w:rFonts w:cs="Times New Roman"/>
                <w:b/>
              </w:rPr>
              <w:t xml:space="preserve">(presenciais ou ONLINE) </w:t>
            </w:r>
            <w:r>
              <w:rPr>
                <w:rFonts w:cs="Times New Roman"/>
                <w:b/>
                <w:sz w:val="28"/>
                <w:szCs w:val="28"/>
              </w:rPr>
              <w:t>sob a forma de apresentação oral</w:t>
            </w:r>
            <w:r>
              <w:rPr>
                <w:rFonts w:cs="Times New Roman"/>
              </w:rPr>
              <w:t>, com resumos publicados nos anais ou no site do evento.</w:t>
            </w:r>
          </w:p>
          <w:p w:rsidR="00614E07" w:rsidRPr="004B3F65" w:rsidRDefault="00614E07" w:rsidP="00614E0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.</w:t>
            </w:r>
          </w:p>
        </w:tc>
        <w:tc>
          <w:tcPr>
            <w:tcW w:w="1134" w:type="dxa"/>
            <w:vAlign w:val="center"/>
          </w:tcPr>
          <w:p w:rsidR="00614E07" w:rsidRDefault="00614E07" w:rsidP="00614E07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614E07" w:rsidRDefault="00614E07" w:rsidP="00614E07">
            <w:pPr>
              <w:jc w:val="center"/>
            </w:pPr>
          </w:p>
        </w:tc>
      </w:tr>
      <w:tr w:rsidR="00614E07" w:rsidTr="00FA4616">
        <w:tc>
          <w:tcPr>
            <w:tcW w:w="709" w:type="dxa"/>
            <w:vAlign w:val="center"/>
          </w:tcPr>
          <w:p w:rsidR="00614E07" w:rsidRPr="003F6255" w:rsidRDefault="003E5B58" w:rsidP="00614E0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C3</w:t>
            </w:r>
          </w:p>
        </w:tc>
        <w:tc>
          <w:tcPr>
            <w:tcW w:w="1985" w:type="dxa"/>
            <w:vAlign w:val="center"/>
          </w:tcPr>
          <w:p w:rsidR="00614E07" w:rsidRDefault="00614E07" w:rsidP="00614E0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 horas por trabalho apresentado</w:t>
            </w:r>
          </w:p>
        </w:tc>
        <w:tc>
          <w:tcPr>
            <w:tcW w:w="9072" w:type="dxa"/>
            <w:vAlign w:val="center"/>
          </w:tcPr>
          <w:p w:rsidR="00614E07" w:rsidRDefault="00614E07" w:rsidP="00614E07">
            <w:pPr>
              <w:jc w:val="center"/>
              <w:rPr>
                <w:del w:id="5" w:author="CRISTIANE  DEL CORSSO" w:date="2020-04-07T15:13:00Z"/>
                <w:rFonts w:cs="Times New Roman"/>
              </w:rPr>
            </w:pPr>
            <w:r w:rsidRPr="00383DFD">
              <w:rPr>
                <w:rFonts w:cs="Times New Roman"/>
                <w:b/>
              </w:rPr>
              <w:t>Participação como autor/coautor de trabalho em eventos educativos</w:t>
            </w:r>
            <w:r w:rsidR="00094063">
              <w:rPr>
                <w:rFonts w:cs="Times New Roman"/>
                <w:b/>
              </w:rPr>
              <w:t xml:space="preserve"> </w:t>
            </w:r>
            <w:r w:rsidR="00094063">
              <w:rPr>
                <w:rFonts w:cs="Times New Roman"/>
                <w:b/>
              </w:rPr>
              <w:t xml:space="preserve">(presenciais ou </w:t>
            </w:r>
            <w:r w:rsidR="00716ADE">
              <w:rPr>
                <w:rFonts w:cs="Times New Roman"/>
                <w:b/>
              </w:rPr>
              <w:t xml:space="preserve">ONLINE) </w:t>
            </w:r>
            <w:r w:rsidR="00716ADE" w:rsidRPr="00716ADE">
              <w:rPr>
                <w:rFonts w:cs="Times New Roman"/>
                <w:b/>
                <w:sz w:val="28"/>
                <w:szCs w:val="28"/>
              </w:rPr>
              <w:t>sob</w:t>
            </w:r>
            <w:r w:rsidRPr="00383DFD">
              <w:rPr>
                <w:rFonts w:cs="Times New Roman"/>
                <w:b/>
                <w:sz w:val="28"/>
                <w:szCs w:val="28"/>
              </w:rPr>
              <w:t xml:space="preserve"> a forma de painéis</w:t>
            </w:r>
            <w:r>
              <w:rPr>
                <w:rFonts w:cs="Times New Roman"/>
              </w:rPr>
              <w:t>, com resumos publicados nos anais ou no site do evento.</w:t>
            </w:r>
          </w:p>
          <w:p w:rsidR="00614E07" w:rsidRPr="004B3F65" w:rsidRDefault="00614E07" w:rsidP="00614E0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614E07" w:rsidRDefault="00614E07" w:rsidP="00614E07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614E07" w:rsidRDefault="00614E07" w:rsidP="00614E07">
            <w:pPr>
              <w:jc w:val="center"/>
            </w:pPr>
          </w:p>
        </w:tc>
      </w:tr>
      <w:tr w:rsidR="00614E07" w:rsidTr="00FA4616">
        <w:tc>
          <w:tcPr>
            <w:tcW w:w="709" w:type="dxa"/>
            <w:vAlign w:val="center"/>
          </w:tcPr>
          <w:p w:rsidR="00614E07" w:rsidRPr="003F6255" w:rsidRDefault="003E5B58" w:rsidP="00614E0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C4</w:t>
            </w:r>
          </w:p>
        </w:tc>
        <w:tc>
          <w:tcPr>
            <w:tcW w:w="1985" w:type="dxa"/>
            <w:vAlign w:val="center"/>
          </w:tcPr>
          <w:p w:rsidR="00614E07" w:rsidRDefault="00614E07" w:rsidP="00614E0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 horas por evento</w:t>
            </w:r>
          </w:p>
        </w:tc>
        <w:tc>
          <w:tcPr>
            <w:tcW w:w="9072" w:type="dxa"/>
            <w:vAlign w:val="center"/>
          </w:tcPr>
          <w:p w:rsidR="00614E07" w:rsidRPr="004B3F65" w:rsidRDefault="00614E07" w:rsidP="00614E07">
            <w:pPr>
              <w:jc w:val="center"/>
              <w:rPr>
                <w:rFonts w:cs="Times New Roman"/>
                <w:b/>
              </w:rPr>
            </w:pPr>
            <w:r w:rsidRPr="00614E07">
              <w:rPr>
                <w:rFonts w:cs="Times New Roman"/>
                <w:b/>
                <w:sz w:val="28"/>
                <w:szCs w:val="28"/>
              </w:rPr>
              <w:t>Visitas comprovadas a museus</w:t>
            </w:r>
            <w:r w:rsidRPr="004B3F65">
              <w:rPr>
                <w:rFonts w:cs="Times New Roman"/>
                <w:b/>
              </w:rPr>
              <w:t>, escolas de educação especial, planetários e outros espaços de enriquecimento científico-cultural.</w:t>
            </w:r>
          </w:p>
          <w:p w:rsidR="00614E07" w:rsidRDefault="00614E07" w:rsidP="00614E0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614E07" w:rsidRDefault="00614E07" w:rsidP="00614E0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614E07" w:rsidRDefault="00614E07" w:rsidP="00614E07">
            <w:pPr>
              <w:jc w:val="center"/>
            </w:pPr>
          </w:p>
        </w:tc>
      </w:tr>
      <w:tr w:rsidR="00614E07" w:rsidTr="00FA4616">
        <w:tc>
          <w:tcPr>
            <w:tcW w:w="709" w:type="dxa"/>
            <w:vAlign w:val="center"/>
          </w:tcPr>
          <w:p w:rsidR="00614E07" w:rsidRPr="003F6255" w:rsidRDefault="003E5B58" w:rsidP="00614E0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C5</w:t>
            </w:r>
          </w:p>
        </w:tc>
        <w:tc>
          <w:tcPr>
            <w:tcW w:w="1985" w:type="dxa"/>
            <w:vAlign w:val="center"/>
          </w:tcPr>
          <w:p w:rsidR="00614E07" w:rsidRDefault="00614E07" w:rsidP="00614E0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5 horas por palestra</w:t>
            </w:r>
            <w:r w:rsidR="00A530FA">
              <w:rPr>
                <w:rFonts w:cs="Times New Roman"/>
              </w:rPr>
              <w:t xml:space="preserve"> proferida</w:t>
            </w:r>
          </w:p>
        </w:tc>
        <w:tc>
          <w:tcPr>
            <w:tcW w:w="9072" w:type="dxa"/>
            <w:vAlign w:val="center"/>
          </w:tcPr>
          <w:p w:rsidR="00614E07" w:rsidRDefault="00614E07" w:rsidP="00614E07">
            <w:pPr>
              <w:jc w:val="center"/>
              <w:rPr>
                <w:rFonts w:cs="Times New Roman"/>
                <w:b/>
              </w:rPr>
            </w:pPr>
            <w:r w:rsidRPr="004B3F65">
              <w:rPr>
                <w:rFonts w:cs="Times New Roman"/>
                <w:b/>
                <w:sz w:val="28"/>
                <w:szCs w:val="28"/>
              </w:rPr>
              <w:t>Palestras proferidas</w:t>
            </w:r>
            <w:r w:rsidRPr="004B3F65">
              <w:rPr>
                <w:rFonts w:cs="Times New Roman"/>
                <w:b/>
              </w:rPr>
              <w:t xml:space="preserve"> em eventos culturais e seminários destinados à discussão</w:t>
            </w:r>
            <w:r w:rsidR="00094063">
              <w:rPr>
                <w:rFonts w:cs="Times New Roman"/>
                <w:b/>
              </w:rPr>
              <w:t xml:space="preserve"> </w:t>
            </w:r>
            <w:r w:rsidR="00094063">
              <w:rPr>
                <w:rFonts w:cs="Times New Roman"/>
                <w:b/>
              </w:rPr>
              <w:t>(presenciais ou ONLINE)</w:t>
            </w:r>
            <w:r w:rsidRPr="004B3F65">
              <w:rPr>
                <w:rFonts w:cs="Times New Roman"/>
                <w:b/>
              </w:rPr>
              <w:t xml:space="preserve">, crítica e reflexão sociais em torno das políticas públicas </w:t>
            </w:r>
            <w:r>
              <w:rPr>
                <w:rFonts w:cs="Times New Roman"/>
              </w:rPr>
              <w:t>adotadas em todos os aspectos previstos em legislações específicas.</w:t>
            </w:r>
          </w:p>
        </w:tc>
        <w:tc>
          <w:tcPr>
            <w:tcW w:w="1134" w:type="dxa"/>
            <w:vAlign w:val="center"/>
          </w:tcPr>
          <w:p w:rsidR="00614E07" w:rsidRDefault="00614E07" w:rsidP="00614E07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614E07" w:rsidRDefault="00614E07" w:rsidP="00614E07">
            <w:pPr>
              <w:jc w:val="center"/>
            </w:pPr>
          </w:p>
        </w:tc>
      </w:tr>
      <w:tr w:rsidR="00614E07" w:rsidTr="00FA4616">
        <w:tc>
          <w:tcPr>
            <w:tcW w:w="709" w:type="dxa"/>
            <w:vAlign w:val="center"/>
          </w:tcPr>
          <w:p w:rsidR="00614E07" w:rsidRPr="003F6255" w:rsidRDefault="003E5B58" w:rsidP="00614E0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C6</w:t>
            </w:r>
          </w:p>
        </w:tc>
        <w:tc>
          <w:tcPr>
            <w:tcW w:w="1985" w:type="dxa"/>
            <w:vAlign w:val="center"/>
          </w:tcPr>
          <w:p w:rsidR="00614E07" w:rsidRDefault="00614E07" w:rsidP="00614E0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2 horas por palestra</w:t>
            </w:r>
            <w:r w:rsidR="00A530FA">
              <w:rPr>
                <w:rFonts w:cs="Times New Roman"/>
              </w:rPr>
              <w:t xml:space="preserve"> assistida</w:t>
            </w:r>
            <w:bookmarkStart w:id="6" w:name="_GoBack"/>
            <w:bookmarkEnd w:id="6"/>
          </w:p>
        </w:tc>
        <w:tc>
          <w:tcPr>
            <w:tcW w:w="9072" w:type="dxa"/>
            <w:vAlign w:val="center"/>
          </w:tcPr>
          <w:p w:rsidR="00614E07" w:rsidRDefault="00614E07" w:rsidP="00614E07">
            <w:pPr>
              <w:jc w:val="center"/>
              <w:rPr>
                <w:rFonts w:cs="Times New Roman"/>
                <w:b/>
              </w:rPr>
            </w:pPr>
            <w:r w:rsidRPr="004B3F65">
              <w:rPr>
                <w:rFonts w:cs="Times New Roman"/>
                <w:b/>
                <w:sz w:val="28"/>
                <w:szCs w:val="28"/>
              </w:rPr>
              <w:t xml:space="preserve">Palestras </w:t>
            </w:r>
            <w:r>
              <w:rPr>
                <w:rFonts w:cs="Times New Roman"/>
                <w:b/>
                <w:sz w:val="28"/>
                <w:szCs w:val="28"/>
              </w:rPr>
              <w:t>assistidas</w:t>
            </w:r>
            <w:r w:rsidRPr="004B3F65">
              <w:rPr>
                <w:rFonts w:cs="Times New Roman"/>
                <w:b/>
              </w:rPr>
              <w:t xml:space="preserve"> em eventos culturais e seminários destinados à discussão</w:t>
            </w:r>
            <w:r w:rsidR="00094063">
              <w:rPr>
                <w:rFonts w:cs="Times New Roman"/>
                <w:b/>
              </w:rPr>
              <w:t xml:space="preserve"> </w:t>
            </w:r>
            <w:r w:rsidR="00094063">
              <w:rPr>
                <w:rFonts w:cs="Times New Roman"/>
                <w:b/>
              </w:rPr>
              <w:t>(presenciais ou ONLINE)</w:t>
            </w:r>
            <w:r w:rsidRPr="004B3F65">
              <w:rPr>
                <w:rFonts w:cs="Times New Roman"/>
                <w:b/>
              </w:rPr>
              <w:t xml:space="preserve">, crítica e reflexão sociais em torno das políticas públicas </w:t>
            </w:r>
            <w:r>
              <w:rPr>
                <w:rFonts w:cs="Times New Roman"/>
              </w:rPr>
              <w:t>adotadas em todos os aspectos previstos em legislações específicas.</w:t>
            </w:r>
          </w:p>
        </w:tc>
        <w:tc>
          <w:tcPr>
            <w:tcW w:w="1134" w:type="dxa"/>
            <w:vAlign w:val="center"/>
          </w:tcPr>
          <w:p w:rsidR="00614E07" w:rsidRDefault="00614E07" w:rsidP="00614E07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614E07" w:rsidRDefault="00614E07" w:rsidP="00614E07">
            <w:pPr>
              <w:jc w:val="center"/>
            </w:pPr>
          </w:p>
        </w:tc>
      </w:tr>
      <w:tr w:rsidR="00614E07" w:rsidTr="00FA4616">
        <w:tc>
          <w:tcPr>
            <w:tcW w:w="709" w:type="dxa"/>
            <w:vAlign w:val="center"/>
          </w:tcPr>
          <w:p w:rsidR="00614E07" w:rsidRPr="003F6255" w:rsidRDefault="003E5B58" w:rsidP="00614E0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C7</w:t>
            </w:r>
          </w:p>
        </w:tc>
        <w:tc>
          <w:tcPr>
            <w:tcW w:w="1985" w:type="dxa"/>
            <w:vAlign w:val="center"/>
          </w:tcPr>
          <w:p w:rsidR="00614E07" w:rsidRDefault="00614E07" w:rsidP="00614E0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5 horas nesse item para cada 20h de curso assistidas (limite de 50 horas </w:t>
            </w:r>
            <w:r>
              <w:rPr>
                <w:rFonts w:cs="Times New Roman"/>
              </w:rPr>
              <w:lastRenderedPageBreak/>
              <w:t>que equivalem a 200h de cursos).</w:t>
            </w:r>
          </w:p>
        </w:tc>
        <w:tc>
          <w:tcPr>
            <w:tcW w:w="9072" w:type="dxa"/>
            <w:vAlign w:val="center"/>
          </w:tcPr>
          <w:p w:rsidR="00614E07" w:rsidRDefault="00630C36" w:rsidP="00614E0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8"/>
                <w:szCs w:val="28"/>
              </w:rPr>
              <w:lastRenderedPageBreak/>
              <w:t xml:space="preserve">Ouvinte em </w:t>
            </w:r>
            <w:r w:rsidR="00614E07" w:rsidRPr="00DD6845">
              <w:rPr>
                <w:rFonts w:cs="Times New Roman"/>
                <w:b/>
                <w:sz w:val="28"/>
                <w:szCs w:val="28"/>
              </w:rPr>
              <w:t>Cursos PRESENCIAIS OU ONLINE</w:t>
            </w:r>
            <w:r w:rsidR="00614E07">
              <w:rPr>
                <w:rFonts w:cs="Times New Roman"/>
              </w:rPr>
              <w:t>, com comprovação de carga horária, centrados nos aspectos de divulgação científica e cultural das sociedades.</w:t>
            </w:r>
          </w:p>
        </w:tc>
        <w:tc>
          <w:tcPr>
            <w:tcW w:w="1134" w:type="dxa"/>
            <w:vAlign w:val="center"/>
          </w:tcPr>
          <w:p w:rsidR="00614E07" w:rsidRDefault="00614E07" w:rsidP="00614E07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614E07" w:rsidRDefault="00614E07" w:rsidP="00614E07">
            <w:pPr>
              <w:jc w:val="center"/>
            </w:pPr>
          </w:p>
        </w:tc>
      </w:tr>
      <w:tr w:rsidR="007C038A" w:rsidTr="00FA4616">
        <w:tc>
          <w:tcPr>
            <w:tcW w:w="709" w:type="dxa"/>
            <w:vAlign w:val="center"/>
          </w:tcPr>
          <w:p w:rsidR="007C038A" w:rsidRPr="003F6255" w:rsidRDefault="003E5B58" w:rsidP="007C038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C8</w:t>
            </w:r>
          </w:p>
        </w:tc>
        <w:tc>
          <w:tcPr>
            <w:tcW w:w="1985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 horas por palestra</w:t>
            </w:r>
          </w:p>
        </w:tc>
        <w:tc>
          <w:tcPr>
            <w:tcW w:w="9072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Palestrante em </w:t>
            </w:r>
            <w:r w:rsidRPr="00DD6845">
              <w:rPr>
                <w:rFonts w:cs="Times New Roman"/>
                <w:b/>
                <w:sz w:val="28"/>
                <w:szCs w:val="28"/>
              </w:rPr>
              <w:t>Cursos PRESENCIAIS OU ONLINE</w:t>
            </w:r>
            <w:r>
              <w:rPr>
                <w:rFonts w:cs="Times New Roman"/>
              </w:rPr>
              <w:t>, com comprovação de carga horária, centrados nos aspectos de divulgação científica e cultural das sociedades.</w:t>
            </w:r>
          </w:p>
        </w:tc>
        <w:tc>
          <w:tcPr>
            <w:tcW w:w="1134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7C038A" w:rsidRDefault="007C038A" w:rsidP="007C038A">
            <w:pPr>
              <w:jc w:val="center"/>
            </w:pPr>
          </w:p>
        </w:tc>
      </w:tr>
      <w:tr w:rsidR="007C038A" w:rsidTr="00FA4616">
        <w:tc>
          <w:tcPr>
            <w:tcW w:w="709" w:type="dxa"/>
            <w:vAlign w:val="center"/>
          </w:tcPr>
          <w:p w:rsidR="007C038A" w:rsidRPr="003F6255" w:rsidRDefault="003E5B58" w:rsidP="007C038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C9</w:t>
            </w:r>
          </w:p>
        </w:tc>
        <w:tc>
          <w:tcPr>
            <w:tcW w:w="1985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 horas por evento organizado</w:t>
            </w:r>
          </w:p>
        </w:tc>
        <w:tc>
          <w:tcPr>
            <w:tcW w:w="9072" w:type="dxa"/>
            <w:vAlign w:val="center"/>
          </w:tcPr>
          <w:p w:rsidR="007C038A" w:rsidRPr="00094063" w:rsidRDefault="007C038A" w:rsidP="007C038A">
            <w:pPr>
              <w:jc w:val="center"/>
              <w:rPr>
                <w:rFonts w:asciiTheme="minorHAnsi" w:hAnsiTheme="minorHAnsi" w:cstheme="minorHAnsi"/>
              </w:rPr>
            </w:pPr>
            <w:r w:rsidRPr="00094063">
              <w:rPr>
                <w:rFonts w:asciiTheme="minorHAnsi" w:hAnsiTheme="minorHAnsi" w:cstheme="minorHAnsi"/>
                <w:b/>
                <w:sz w:val="28"/>
                <w:szCs w:val="28"/>
              </w:rPr>
              <w:t>Organização de Cursos PRESENCIAIS OU ONLINE</w:t>
            </w:r>
            <w:r w:rsidRPr="00094063">
              <w:rPr>
                <w:rFonts w:asciiTheme="minorHAnsi" w:hAnsiTheme="minorHAnsi" w:cstheme="minorHAnsi"/>
              </w:rPr>
              <w:t>, com comprovação de carga horária, centrados nos aspectos de divulgação científica e cultural das sociedades.</w:t>
            </w:r>
          </w:p>
        </w:tc>
        <w:tc>
          <w:tcPr>
            <w:tcW w:w="1134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7C038A" w:rsidRDefault="007C038A" w:rsidP="007C038A">
            <w:pPr>
              <w:jc w:val="center"/>
            </w:pPr>
          </w:p>
        </w:tc>
      </w:tr>
      <w:tr w:rsidR="007C038A" w:rsidTr="00FA4616">
        <w:tc>
          <w:tcPr>
            <w:tcW w:w="709" w:type="dxa"/>
            <w:vAlign w:val="center"/>
          </w:tcPr>
          <w:p w:rsidR="007C038A" w:rsidRPr="003F6255" w:rsidRDefault="003E5B58" w:rsidP="007C038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C10</w:t>
            </w:r>
          </w:p>
        </w:tc>
        <w:tc>
          <w:tcPr>
            <w:tcW w:w="1985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 horas por evento</w:t>
            </w:r>
          </w:p>
        </w:tc>
        <w:tc>
          <w:tcPr>
            <w:tcW w:w="9072" w:type="dxa"/>
            <w:vAlign w:val="center"/>
          </w:tcPr>
          <w:p w:rsidR="007C038A" w:rsidRPr="00094063" w:rsidRDefault="007C038A" w:rsidP="007C038A">
            <w:pPr>
              <w:jc w:val="center"/>
              <w:rPr>
                <w:rFonts w:asciiTheme="minorHAnsi" w:hAnsiTheme="minorHAnsi" w:cstheme="minorHAnsi"/>
              </w:rPr>
            </w:pPr>
            <w:r w:rsidRPr="00094063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Organização de fóruns</w:t>
            </w:r>
            <w:r w:rsidRPr="00094063">
              <w:rPr>
                <w:rFonts w:asciiTheme="minorHAnsi" w:hAnsiTheme="minorHAnsi" w:cstheme="minorHAnsi"/>
              </w:rPr>
              <w:t xml:space="preserve">, chats e outras mídias promovidas pelas disciplinas do curso através de leitura de artigos e capítulos de livros com conteúdo </w:t>
            </w:r>
            <w:r w:rsidRPr="00094063">
              <w:rPr>
                <w:rFonts w:asciiTheme="minorHAnsi" w:hAnsiTheme="minorHAnsi" w:cstheme="minorHAnsi"/>
              </w:rPr>
              <w:t>centrados nos aspectos de divulgação científica e cultural da</w:t>
            </w:r>
            <w:r w:rsidRPr="00094063">
              <w:rPr>
                <w:rFonts w:asciiTheme="minorHAnsi" w:hAnsiTheme="minorHAnsi" w:cstheme="minorHAnsi"/>
              </w:rPr>
              <w:t>s sociedades.</w:t>
            </w:r>
            <w:r w:rsidRPr="00094063">
              <w:rPr>
                <w:rFonts w:asciiTheme="minorHAnsi" w:hAnsiTheme="minorHAnsi" w:cstheme="minorHAnsi"/>
              </w:rPr>
              <w:t xml:space="preserve"> A declaração deverá ser fornecida pelo professor e/ou articulador do polo </w:t>
            </w:r>
            <w:r w:rsidRPr="00094063">
              <w:rPr>
                <w:rFonts w:asciiTheme="minorHAnsi" w:hAnsiTheme="minorHAnsi" w:cstheme="minorHAnsi"/>
              </w:rPr>
              <w:t>cor</w:t>
            </w:r>
            <w:r w:rsidRPr="00094063">
              <w:rPr>
                <w:rFonts w:asciiTheme="minorHAnsi" w:hAnsiTheme="minorHAnsi" w:cstheme="minorHAnsi"/>
              </w:rPr>
              <w:t>responsável pela organização do evento.</w:t>
            </w:r>
          </w:p>
        </w:tc>
        <w:tc>
          <w:tcPr>
            <w:tcW w:w="1134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7C038A" w:rsidRDefault="007C038A" w:rsidP="007C038A">
            <w:pPr>
              <w:jc w:val="center"/>
            </w:pPr>
          </w:p>
        </w:tc>
      </w:tr>
      <w:tr w:rsidR="007C038A" w:rsidTr="00FA4616">
        <w:tc>
          <w:tcPr>
            <w:tcW w:w="709" w:type="dxa"/>
            <w:vAlign w:val="center"/>
          </w:tcPr>
          <w:p w:rsidR="007C038A" w:rsidRPr="003F6255" w:rsidRDefault="003E5B58" w:rsidP="007C038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C11</w:t>
            </w:r>
          </w:p>
        </w:tc>
        <w:tc>
          <w:tcPr>
            <w:tcW w:w="1985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 horas por evento</w:t>
            </w:r>
          </w:p>
        </w:tc>
        <w:tc>
          <w:tcPr>
            <w:tcW w:w="9072" w:type="dxa"/>
            <w:vAlign w:val="center"/>
          </w:tcPr>
          <w:p w:rsidR="007C038A" w:rsidRPr="00094063" w:rsidRDefault="007C038A" w:rsidP="007C038A">
            <w:pPr>
              <w:jc w:val="center"/>
              <w:rPr>
                <w:rFonts w:asciiTheme="minorHAnsi" w:hAnsiTheme="minorHAnsi" w:cstheme="minorHAnsi"/>
              </w:rPr>
            </w:pPr>
            <w:r w:rsidRPr="00094063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Participação em fóruns</w:t>
            </w:r>
            <w:r w:rsidRPr="00094063">
              <w:rPr>
                <w:rFonts w:asciiTheme="minorHAnsi" w:hAnsiTheme="minorHAnsi" w:cstheme="minorHAnsi"/>
              </w:rPr>
              <w:t xml:space="preserve">, </w:t>
            </w:r>
            <w:r w:rsidRPr="00094063">
              <w:rPr>
                <w:rFonts w:asciiTheme="minorHAnsi" w:hAnsiTheme="minorHAnsi" w:cstheme="minorHAnsi"/>
              </w:rPr>
              <w:t>chats e outras mídias promovidas pelas disciplinas do curso através de leitura de artigos e capítulos de livros com conteúdo centrados nos aspectos de divulgação científica e cultural das sociedades. A declaração deverá ser fornecida pelo professor e/ou articulador do polo corresponsável pela organização do evento.</w:t>
            </w:r>
          </w:p>
        </w:tc>
        <w:tc>
          <w:tcPr>
            <w:tcW w:w="1134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7C038A" w:rsidRDefault="007C038A" w:rsidP="007C038A">
            <w:pPr>
              <w:jc w:val="center"/>
            </w:pPr>
          </w:p>
        </w:tc>
      </w:tr>
      <w:tr w:rsidR="007C038A" w:rsidTr="00FA4616">
        <w:tc>
          <w:tcPr>
            <w:tcW w:w="709" w:type="dxa"/>
            <w:vAlign w:val="center"/>
          </w:tcPr>
          <w:p w:rsidR="007C038A" w:rsidRPr="003F6255" w:rsidRDefault="003E5B58" w:rsidP="007C038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C12</w:t>
            </w:r>
          </w:p>
        </w:tc>
        <w:tc>
          <w:tcPr>
            <w:tcW w:w="1985" w:type="dxa"/>
            <w:vAlign w:val="center"/>
          </w:tcPr>
          <w:p w:rsidR="007C038A" w:rsidRPr="0020748E" w:rsidRDefault="007C038A" w:rsidP="007C038A">
            <w:pPr>
              <w:jc w:val="center"/>
              <w:rPr>
                <w:rFonts w:asciiTheme="minorHAnsi" w:hAnsiTheme="minorHAnsi" w:cstheme="minorHAnsi"/>
              </w:rPr>
            </w:pPr>
            <w:r w:rsidRPr="0020748E">
              <w:rPr>
                <w:rFonts w:asciiTheme="minorHAnsi" w:eastAsia="Times New Roman" w:hAnsiTheme="minorHAnsi" w:cstheme="minorHAnsi"/>
                <w:lang w:eastAsia="pt-BR"/>
              </w:rPr>
              <w:t>10 pontos para cada 4 horas trabalhadas.</w:t>
            </w:r>
          </w:p>
        </w:tc>
        <w:tc>
          <w:tcPr>
            <w:tcW w:w="9072" w:type="dxa"/>
            <w:vAlign w:val="center"/>
          </w:tcPr>
          <w:p w:rsidR="007C038A" w:rsidRPr="00094063" w:rsidRDefault="007C038A" w:rsidP="007C038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094063">
              <w:rPr>
                <w:rFonts w:asciiTheme="minorHAnsi" w:eastAsia="Times New Roman" w:hAnsiTheme="minorHAnsi" w:cstheme="minorHAnsi"/>
                <w:b/>
                <w:sz w:val="24"/>
                <w:szCs w:val="24"/>
                <w:u w:val="single"/>
                <w:lang w:eastAsia="pt-BR"/>
              </w:rPr>
              <w:t>Participação como MESÁRIO A) nas Eleições ou VOLUNTÁRIO (A) em campanhas de vacinação.</w:t>
            </w:r>
          </w:p>
        </w:tc>
        <w:tc>
          <w:tcPr>
            <w:tcW w:w="1134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7C038A" w:rsidRDefault="007C038A" w:rsidP="007C038A">
            <w:pPr>
              <w:jc w:val="center"/>
            </w:pPr>
          </w:p>
        </w:tc>
      </w:tr>
      <w:tr w:rsidR="007C038A" w:rsidTr="00FA4616">
        <w:tc>
          <w:tcPr>
            <w:tcW w:w="709" w:type="dxa"/>
            <w:vAlign w:val="center"/>
          </w:tcPr>
          <w:p w:rsidR="007C038A" w:rsidRPr="003F6255" w:rsidRDefault="007C038A" w:rsidP="007C038A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</w:p>
        </w:tc>
        <w:tc>
          <w:tcPr>
            <w:tcW w:w="9072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VOCÊ DEVE SOMAR UM TOTAL DE </w:t>
            </w:r>
            <w:r w:rsidRPr="005744DF">
              <w:rPr>
                <w:rFonts w:cs="Times New Roman"/>
                <w:b/>
                <w:sz w:val="26"/>
                <w:szCs w:val="26"/>
                <w:highlight w:val="yellow"/>
              </w:rPr>
              <w:t>50 horas</w:t>
            </w:r>
            <w:r>
              <w:rPr>
                <w:rFonts w:cs="Times New Roman"/>
                <w:b/>
                <w:sz w:val="26"/>
                <w:szCs w:val="26"/>
              </w:rPr>
              <w:t xml:space="preserve"> NESSE TÓPICO DE ATIVIDADES CULTURAIS.</w:t>
            </w:r>
          </w:p>
        </w:tc>
        <w:tc>
          <w:tcPr>
            <w:tcW w:w="1134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TOTAL =</w:t>
            </w:r>
          </w:p>
        </w:tc>
        <w:tc>
          <w:tcPr>
            <w:tcW w:w="1134" w:type="dxa"/>
            <w:vAlign w:val="center"/>
          </w:tcPr>
          <w:p w:rsidR="007C038A" w:rsidRDefault="007C038A" w:rsidP="007C038A">
            <w:pPr>
              <w:jc w:val="center"/>
            </w:pPr>
          </w:p>
        </w:tc>
      </w:tr>
      <w:tr w:rsidR="007C038A" w:rsidTr="00FA4616">
        <w:tc>
          <w:tcPr>
            <w:tcW w:w="709" w:type="dxa"/>
            <w:vAlign w:val="center"/>
          </w:tcPr>
          <w:p w:rsidR="007C038A" w:rsidRPr="003F6255" w:rsidRDefault="007C038A" w:rsidP="007C038A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</w:p>
        </w:tc>
        <w:tc>
          <w:tcPr>
            <w:tcW w:w="9072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A CARGA HORÁRIA TOTAL DO CURSO DEVE SOMAR, NO MÍNIMO, 200h.  </w:t>
            </w:r>
            <w:r>
              <w:rPr>
                <w:rFonts w:ascii="Wingdings" w:eastAsia="Wingdings" w:hAnsi="Wingdings" w:cs="Wingdings"/>
                <w:b/>
              </w:rPr>
              <w:t></w:t>
            </w:r>
            <w:r>
              <w:rPr>
                <w:rFonts w:ascii="Wingdings" w:eastAsia="Wingdings" w:hAnsi="Wingdings" w:cs="Wingdings"/>
                <w:b/>
              </w:rPr>
              <w:t></w:t>
            </w:r>
            <w:r>
              <w:rPr>
                <w:rFonts w:ascii="Wingdings" w:eastAsia="Wingdings" w:hAnsi="Wingdings" w:cs="Wingdings"/>
                <w:b/>
              </w:rPr>
              <w:t></w:t>
            </w:r>
            <w:r>
              <w:rPr>
                <w:rFonts w:ascii="Wingdings" w:eastAsia="Wingdings" w:hAnsi="Wingdings" w:cs="Wingdings"/>
                <w:b/>
              </w:rPr>
              <w:t></w:t>
            </w:r>
            <w:r>
              <w:rPr>
                <w:rFonts w:ascii="Wingdings" w:eastAsia="Wingdings" w:hAnsi="Wingdings" w:cs="Wingdings"/>
                <w:b/>
              </w:rPr>
              <w:t></w:t>
            </w:r>
            <w:r>
              <w:rPr>
                <w:rFonts w:ascii="Wingdings" w:eastAsia="Wingdings" w:hAnsi="Wingdings" w:cs="Wingdings"/>
                <w:b/>
              </w:rPr>
              <w:t></w:t>
            </w:r>
            <w:r>
              <w:rPr>
                <w:rFonts w:ascii="Wingdings" w:eastAsia="Wingdings" w:hAnsi="Wingdings" w:cs="Wingdings"/>
                <w:b/>
              </w:rPr>
              <w:t></w:t>
            </w:r>
            <w:r>
              <w:rPr>
                <w:rFonts w:ascii="Wingdings" w:eastAsia="Wingdings" w:hAnsi="Wingdings" w:cs="Wingdings"/>
                <w:b/>
              </w:rPr>
              <w:t></w:t>
            </w:r>
            <w:r>
              <w:rPr>
                <w:rFonts w:ascii="Wingdings" w:eastAsia="Wingdings" w:hAnsi="Wingdings" w:cs="Wingdings"/>
                <w:b/>
              </w:rPr>
              <w:t></w:t>
            </w:r>
            <w:r>
              <w:rPr>
                <w:rFonts w:ascii="Wingdings" w:eastAsia="Wingdings" w:hAnsi="Wingdings" w:cs="Wingdings"/>
                <w:b/>
              </w:rPr>
              <w:t></w:t>
            </w:r>
            <w:r>
              <w:rPr>
                <w:rFonts w:ascii="Wingdings" w:eastAsia="Wingdings" w:hAnsi="Wingdings" w:cs="Wingdings"/>
                <w:b/>
              </w:rPr>
              <w:t></w:t>
            </w:r>
            <w:r>
              <w:rPr>
                <w:rFonts w:ascii="Wingdings" w:eastAsia="Wingdings" w:hAnsi="Wingdings" w:cs="Wingdings"/>
                <w:b/>
              </w:rPr>
              <w:t></w:t>
            </w:r>
            <w:r>
              <w:rPr>
                <w:rFonts w:ascii="Wingdings" w:eastAsia="Wingdings" w:hAnsi="Wingdings" w:cs="Wingdings"/>
                <w:b/>
              </w:rPr>
              <w:t></w:t>
            </w:r>
            <w:r>
              <w:rPr>
                <w:rFonts w:ascii="Wingdings" w:eastAsia="Wingdings" w:hAnsi="Wingdings" w:cs="Wingdings"/>
                <w:b/>
              </w:rPr>
              <w:t></w:t>
            </w:r>
            <w:r>
              <w:rPr>
                <w:rFonts w:ascii="Wingdings" w:eastAsia="Wingdings" w:hAnsi="Wingdings" w:cs="Wingdings"/>
                <w:b/>
              </w:rPr>
              <w:t></w:t>
            </w:r>
          </w:p>
        </w:tc>
        <w:tc>
          <w:tcPr>
            <w:tcW w:w="1134" w:type="dxa"/>
            <w:vAlign w:val="center"/>
          </w:tcPr>
          <w:p w:rsidR="007C038A" w:rsidRDefault="007C038A" w:rsidP="007C03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C.H. TOTAL =</w:t>
            </w:r>
          </w:p>
        </w:tc>
        <w:tc>
          <w:tcPr>
            <w:tcW w:w="1134" w:type="dxa"/>
            <w:vAlign w:val="center"/>
          </w:tcPr>
          <w:p w:rsidR="007C038A" w:rsidRDefault="007C038A" w:rsidP="007C038A">
            <w:pPr>
              <w:jc w:val="center"/>
            </w:pPr>
          </w:p>
        </w:tc>
      </w:tr>
    </w:tbl>
    <w:p w:rsidR="00510A03" w:rsidRDefault="00510A03" w:rsidP="00843AC7">
      <w:pPr>
        <w:jc w:val="center"/>
      </w:pPr>
    </w:p>
    <w:p w:rsidR="00BF4824" w:rsidRDefault="00BF4824" w:rsidP="00D45955">
      <w:pPr>
        <w:jc w:val="center"/>
        <w:rPr>
          <w:rFonts w:eastAsia="Times New Roman"/>
          <w:sz w:val="26"/>
          <w:szCs w:val="26"/>
        </w:rPr>
      </w:pPr>
    </w:p>
    <w:p w:rsidR="00BF4824" w:rsidRDefault="00BF4824" w:rsidP="00D45955">
      <w:pPr>
        <w:jc w:val="center"/>
        <w:rPr>
          <w:rFonts w:eastAsia="Times New Roman"/>
          <w:sz w:val="26"/>
          <w:szCs w:val="26"/>
        </w:rPr>
      </w:pPr>
    </w:p>
    <w:p w:rsidR="00BF4824" w:rsidRDefault="00BF4824" w:rsidP="00D45955">
      <w:pPr>
        <w:jc w:val="center"/>
        <w:rPr>
          <w:rFonts w:eastAsia="Times New Roman"/>
          <w:sz w:val="26"/>
          <w:szCs w:val="26"/>
        </w:rPr>
      </w:pPr>
    </w:p>
    <w:p w:rsidR="00BF4824" w:rsidRDefault="00BF4824" w:rsidP="00D45955">
      <w:pPr>
        <w:jc w:val="center"/>
        <w:rPr>
          <w:rFonts w:eastAsia="Times New Roman"/>
          <w:sz w:val="26"/>
          <w:szCs w:val="26"/>
        </w:rPr>
      </w:pPr>
    </w:p>
    <w:p w:rsidR="00D45955" w:rsidRPr="00D45955" w:rsidRDefault="00D45955" w:rsidP="00D45955">
      <w:pPr>
        <w:jc w:val="center"/>
        <w:rPr>
          <w:rFonts w:eastAsia="Times New Roman"/>
          <w:sz w:val="26"/>
          <w:szCs w:val="26"/>
        </w:rPr>
      </w:pPr>
      <w:r w:rsidRPr="00D45955">
        <w:rPr>
          <w:rFonts w:eastAsia="Times New Roman"/>
          <w:sz w:val="26"/>
          <w:szCs w:val="26"/>
        </w:rPr>
        <w:lastRenderedPageBreak/>
        <w:t xml:space="preserve">Observe, de acordo com seu polo, para qual Coordenadora e </w:t>
      </w:r>
      <w:proofErr w:type="spellStart"/>
      <w:r w:rsidRPr="00D45955">
        <w:rPr>
          <w:rFonts w:eastAsia="Times New Roman"/>
          <w:sz w:val="26"/>
          <w:szCs w:val="26"/>
        </w:rPr>
        <w:t>email</w:t>
      </w:r>
      <w:proofErr w:type="spellEnd"/>
      <w:r w:rsidRPr="00D45955">
        <w:rPr>
          <w:rFonts w:eastAsia="Times New Roman"/>
          <w:sz w:val="26"/>
          <w:szCs w:val="26"/>
        </w:rPr>
        <w:t xml:space="preserve"> você deve enviar seu relatório de AACC?</w:t>
      </w:r>
    </w:p>
    <w:tbl>
      <w:tblPr>
        <w:tblW w:w="13035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931"/>
        <w:gridCol w:w="6447"/>
        <w:gridCol w:w="3657"/>
      </w:tblGrid>
      <w:tr w:rsidR="00D45955" w:rsidRPr="00D45955" w:rsidTr="00D45955">
        <w:trPr>
          <w:jc w:val="center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45955">
              <w:rPr>
                <w:rFonts w:eastAsia="Times New Roman"/>
                <w:b/>
                <w:sz w:val="24"/>
                <w:szCs w:val="24"/>
              </w:rPr>
              <w:t>ALUNOS DO PÓLOS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45955">
              <w:rPr>
                <w:rFonts w:eastAsia="Times New Roman"/>
                <w:b/>
                <w:sz w:val="24"/>
                <w:szCs w:val="24"/>
              </w:rPr>
              <w:t>ENVIAR SEU RELATÓRIO PARA A COORDENADORA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45955">
              <w:rPr>
                <w:rFonts w:eastAsia="Times New Roman"/>
                <w:b/>
                <w:sz w:val="24"/>
                <w:szCs w:val="24"/>
              </w:rPr>
              <w:t>ATRAVÉS DO e-mail:</w:t>
            </w:r>
          </w:p>
        </w:tc>
      </w:tr>
      <w:tr w:rsidR="00D45955" w:rsidRPr="00D45955" w:rsidTr="00D45955">
        <w:trPr>
          <w:trHeight w:val="484"/>
          <w:jc w:val="center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D45955">
              <w:rPr>
                <w:rFonts w:eastAsia="Times New Roman"/>
                <w:sz w:val="24"/>
                <w:szCs w:val="24"/>
              </w:rPr>
              <w:t>Angra dos Reis</w:t>
            </w:r>
          </w:p>
        </w:tc>
        <w:tc>
          <w:tcPr>
            <w:tcW w:w="6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D45955">
              <w:rPr>
                <w:rFonts w:eastAsia="Times New Roman"/>
                <w:sz w:val="24"/>
                <w:szCs w:val="24"/>
              </w:rPr>
              <w:t xml:space="preserve">Cristiane </w:t>
            </w:r>
            <w:proofErr w:type="spellStart"/>
            <w:r w:rsidRPr="00D45955">
              <w:rPr>
                <w:rFonts w:eastAsia="Times New Roman"/>
                <w:sz w:val="24"/>
                <w:szCs w:val="24"/>
              </w:rPr>
              <w:t>del</w:t>
            </w:r>
            <w:proofErr w:type="spellEnd"/>
            <w:r w:rsidRPr="00D45955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D45955">
              <w:rPr>
                <w:rFonts w:eastAsia="Times New Roman"/>
                <w:sz w:val="24"/>
                <w:szCs w:val="24"/>
              </w:rPr>
              <w:t>Corsso</w:t>
            </w:r>
            <w:proofErr w:type="spellEnd"/>
          </w:p>
        </w:tc>
        <w:tc>
          <w:tcPr>
            <w:tcW w:w="3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D45955">
              <w:rPr>
                <w:rFonts w:eastAsia="Times New Roman"/>
                <w:sz w:val="24"/>
                <w:szCs w:val="24"/>
              </w:rPr>
              <w:t>aacccriscorsso@gmail.com</w:t>
            </w:r>
          </w:p>
        </w:tc>
      </w:tr>
      <w:tr w:rsidR="00D45955" w:rsidRPr="00D45955" w:rsidTr="00D45955">
        <w:trPr>
          <w:jc w:val="center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D45955">
              <w:rPr>
                <w:rFonts w:eastAsia="Times New Roman"/>
                <w:sz w:val="24"/>
                <w:szCs w:val="24"/>
              </w:rPr>
              <w:t>Três Rios</w:t>
            </w:r>
          </w:p>
        </w:tc>
        <w:tc>
          <w:tcPr>
            <w:tcW w:w="6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45955" w:rsidRPr="00D45955" w:rsidTr="00D45955">
        <w:trPr>
          <w:jc w:val="center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D45955">
              <w:rPr>
                <w:rFonts w:eastAsia="Times New Roman"/>
                <w:sz w:val="24"/>
                <w:szCs w:val="24"/>
              </w:rPr>
              <w:t>Volta Redonda</w:t>
            </w:r>
          </w:p>
        </w:tc>
        <w:tc>
          <w:tcPr>
            <w:tcW w:w="6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45955" w:rsidRPr="00D45955" w:rsidTr="00D45955">
        <w:trPr>
          <w:jc w:val="center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45955">
              <w:rPr>
                <w:rFonts w:eastAsia="Times New Roman"/>
                <w:b/>
                <w:sz w:val="24"/>
                <w:szCs w:val="24"/>
              </w:rPr>
              <w:t>ALUNOS DO PÓLOS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45955">
              <w:rPr>
                <w:rFonts w:eastAsia="Times New Roman"/>
                <w:b/>
                <w:sz w:val="24"/>
                <w:szCs w:val="24"/>
              </w:rPr>
              <w:t>ENVIAR SEU RELATÓRIO PARA A COORDENADORA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45955">
              <w:rPr>
                <w:rFonts w:eastAsia="Times New Roman"/>
                <w:b/>
                <w:sz w:val="24"/>
                <w:szCs w:val="24"/>
              </w:rPr>
              <w:t>ATRAVÉS DO e-mail:</w:t>
            </w:r>
          </w:p>
        </w:tc>
      </w:tr>
      <w:tr w:rsidR="00D45955" w:rsidRPr="00D45955" w:rsidTr="00D45955">
        <w:trPr>
          <w:jc w:val="center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D45955">
              <w:rPr>
                <w:rFonts w:eastAsia="Times New Roman"/>
                <w:sz w:val="24"/>
                <w:szCs w:val="24"/>
              </w:rPr>
              <w:t>Campo Grande</w:t>
            </w:r>
          </w:p>
        </w:tc>
        <w:tc>
          <w:tcPr>
            <w:tcW w:w="6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D45955">
              <w:rPr>
                <w:rFonts w:eastAsia="Times New Roman"/>
                <w:sz w:val="24"/>
                <w:szCs w:val="24"/>
              </w:rPr>
              <w:t>Magda Regina Padilha</w:t>
            </w:r>
          </w:p>
        </w:tc>
        <w:tc>
          <w:tcPr>
            <w:tcW w:w="3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D45955">
              <w:rPr>
                <w:rFonts w:eastAsia="Times New Roman"/>
                <w:sz w:val="24"/>
                <w:szCs w:val="24"/>
              </w:rPr>
              <w:t>aaccmagdapadilha@gmail.com</w:t>
            </w:r>
          </w:p>
        </w:tc>
      </w:tr>
      <w:tr w:rsidR="00D45955" w:rsidRPr="00D45955" w:rsidTr="00D45955">
        <w:trPr>
          <w:jc w:val="center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D45955">
              <w:rPr>
                <w:rFonts w:eastAsia="Times New Roman"/>
                <w:sz w:val="24"/>
                <w:szCs w:val="24"/>
              </w:rPr>
              <w:t>Duque de Caxias</w:t>
            </w:r>
          </w:p>
        </w:tc>
        <w:tc>
          <w:tcPr>
            <w:tcW w:w="6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45955" w:rsidRPr="00D45955" w:rsidTr="00D45955">
        <w:trPr>
          <w:jc w:val="center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D45955">
              <w:rPr>
                <w:rFonts w:eastAsia="Times New Roman"/>
                <w:sz w:val="24"/>
                <w:szCs w:val="24"/>
              </w:rPr>
              <w:t>Nova Iguaçu</w:t>
            </w:r>
          </w:p>
        </w:tc>
        <w:tc>
          <w:tcPr>
            <w:tcW w:w="6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45955" w:rsidRPr="00D45955" w:rsidTr="00D45955">
        <w:trPr>
          <w:jc w:val="center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D45955">
              <w:rPr>
                <w:rFonts w:eastAsia="Times New Roman"/>
                <w:sz w:val="24"/>
                <w:szCs w:val="24"/>
              </w:rPr>
              <w:t>Piraí</w:t>
            </w:r>
          </w:p>
        </w:tc>
        <w:tc>
          <w:tcPr>
            <w:tcW w:w="6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955" w:rsidRPr="00D45955" w:rsidRDefault="00D45955" w:rsidP="001E0B05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D45955" w:rsidRPr="00D45955" w:rsidRDefault="00D45955" w:rsidP="00D45955">
      <w:pPr>
        <w:rPr>
          <w:sz w:val="24"/>
          <w:szCs w:val="24"/>
        </w:rPr>
      </w:pPr>
    </w:p>
    <w:sectPr w:rsidR="00D45955" w:rsidRPr="00D45955" w:rsidSect="00510A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03"/>
    <w:rsid w:val="00004307"/>
    <w:rsid w:val="000411FC"/>
    <w:rsid w:val="00094063"/>
    <w:rsid w:val="000B31EE"/>
    <w:rsid w:val="00102EEB"/>
    <w:rsid w:val="00115DE0"/>
    <w:rsid w:val="00120025"/>
    <w:rsid w:val="00120E98"/>
    <w:rsid w:val="00132947"/>
    <w:rsid w:val="001E0B4E"/>
    <w:rsid w:val="0020748E"/>
    <w:rsid w:val="00246881"/>
    <w:rsid w:val="002C2816"/>
    <w:rsid w:val="003115A4"/>
    <w:rsid w:val="00383DFD"/>
    <w:rsid w:val="003E1A57"/>
    <w:rsid w:val="003E5B58"/>
    <w:rsid w:val="003F6255"/>
    <w:rsid w:val="003F6F02"/>
    <w:rsid w:val="00407345"/>
    <w:rsid w:val="004B2461"/>
    <w:rsid w:val="004B3F65"/>
    <w:rsid w:val="005042C0"/>
    <w:rsid w:val="00510A03"/>
    <w:rsid w:val="005744DF"/>
    <w:rsid w:val="005A3A67"/>
    <w:rsid w:val="005B4590"/>
    <w:rsid w:val="00614E07"/>
    <w:rsid w:val="00630C36"/>
    <w:rsid w:val="00653A3A"/>
    <w:rsid w:val="0065745B"/>
    <w:rsid w:val="006912BA"/>
    <w:rsid w:val="00716ADE"/>
    <w:rsid w:val="007521A4"/>
    <w:rsid w:val="0075489B"/>
    <w:rsid w:val="00774844"/>
    <w:rsid w:val="00793BFB"/>
    <w:rsid w:val="007C038A"/>
    <w:rsid w:val="00835054"/>
    <w:rsid w:val="00843AC7"/>
    <w:rsid w:val="00844ECE"/>
    <w:rsid w:val="008C7747"/>
    <w:rsid w:val="009A4965"/>
    <w:rsid w:val="00A530FA"/>
    <w:rsid w:val="00AC529F"/>
    <w:rsid w:val="00B85F9A"/>
    <w:rsid w:val="00BF4824"/>
    <w:rsid w:val="00C23F99"/>
    <w:rsid w:val="00D42736"/>
    <w:rsid w:val="00D45955"/>
    <w:rsid w:val="00DC4AB2"/>
    <w:rsid w:val="00DD6845"/>
    <w:rsid w:val="00E843E8"/>
    <w:rsid w:val="00E903A8"/>
    <w:rsid w:val="00EA7F5F"/>
    <w:rsid w:val="00EF14F5"/>
    <w:rsid w:val="00F1000F"/>
    <w:rsid w:val="00F25D7E"/>
    <w:rsid w:val="00F30A24"/>
    <w:rsid w:val="00F61788"/>
    <w:rsid w:val="00FA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9D5E0-6B6E-46AD-8C74-182F4F4B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A03"/>
    <w:rPr>
      <w:rFonts w:ascii="Calibri" w:eastAsia="Calibri" w:hAnsi="Calibri" w:cs="Calibri"/>
      <w:lang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2295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2021-04-14T15:18:00Z</dcterms:created>
  <dcterms:modified xsi:type="dcterms:W3CDTF">2021-04-14T16:44:00Z</dcterms:modified>
</cp:coreProperties>
</file>